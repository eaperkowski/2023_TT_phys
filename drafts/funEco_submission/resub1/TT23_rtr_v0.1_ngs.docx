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5F0D7720" w14:textId="74676C20" w:rsidR="00A54896" w:rsidRDefault="00A54896" w:rsidP="00A54896">
      <w:pPr>
        <w:spacing w:after="0"/>
        <w:rPr>
          <w:color w:val="000000"/>
        </w:rPr>
      </w:pPr>
      <w:r>
        <w:rPr>
          <w:color w:val="000000"/>
        </w:rPr>
        <w:t>Texas Tech University</w:t>
      </w:r>
      <w:r w:rsidR="00E94356">
        <w:rPr>
          <w:color w:val="000000"/>
        </w:rPr>
        <w:t xml:space="preserve">, </w:t>
      </w:r>
      <w:r>
        <w:rPr>
          <w:color w:val="000000"/>
        </w:rPr>
        <w:t>Lubbock, TX 79409</w:t>
      </w:r>
    </w:p>
    <w:p w14:paraId="049B4930" w14:textId="1A1959C9" w:rsidR="00115EB4" w:rsidRDefault="00E94356" w:rsidP="00E94356">
      <w:pPr>
        <w:rPr>
          <w:color w:val="000000"/>
        </w:rPr>
      </w:pPr>
      <w:hyperlink r:id="rId4" w:history="1">
        <w:r w:rsidRPr="00D22B0A">
          <w:rPr>
            <w:rStyle w:val="Hyperlink"/>
          </w:rPr>
          <w:t>evan.a.perkowski@ttu.edu</w:t>
        </w:r>
      </w:hyperlink>
    </w:p>
    <w:p w14:paraId="1E18F2EF" w14:textId="5558AC74" w:rsidR="00115EB4" w:rsidRDefault="00CB2773">
      <w:pPr>
        <w:rPr>
          <w:color w:val="000000"/>
        </w:rPr>
      </w:pPr>
      <w:r w:rsidRPr="00CB2773">
        <w:rPr>
          <w:color w:val="000000"/>
          <w:highlight w:val="yellow"/>
        </w:rPr>
        <w:t>[date]</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6DD33E7C" w14:textId="49994379" w:rsidR="008E5870" w:rsidRDefault="00CB2773">
      <w:pPr>
        <w:rPr>
          <w:color w:val="000000"/>
        </w:rPr>
      </w:pPr>
      <w:r>
        <w:rPr>
          <w:color w:val="000000"/>
        </w:rPr>
        <w:t>Thank you for considering our manuscript (</w:t>
      </w:r>
      <w:r w:rsidRPr="00CB2773">
        <w:rPr>
          <w:color w:val="000000"/>
        </w:rPr>
        <w:t>FE-2025-00191</w:t>
      </w:r>
      <w:r>
        <w:rPr>
          <w:color w:val="000000"/>
        </w:rPr>
        <w:t xml:space="preserve">), </w:t>
      </w:r>
      <w:r w:rsidRPr="0099671C">
        <w:rPr>
          <w:color w:val="000000"/>
        </w:rPr>
        <w:t xml:space="preserve">titled </w:t>
      </w:r>
      <w:r w:rsidR="0099671C" w:rsidRPr="0099671C">
        <w:rPr>
          <w:color w:val="000000"/>
        </w:rPr>
        <w:t>“The negative effects of an allelopathic invader on native plant photosynthesis intensify as the growth season progresses”</w:t>
      </w:r>
      <w:r>
        <w:rPr>
          <w:color w:val="000000"/>
        </w:rPr>
        <w:t xml:space="preserve"> for publication </w:t>
      </w:r>
      <w:r w:rsidR="008E5870">
        <w:rPr>
          <w:color w:val="000000"/>
        </w:rPr>
        <w:t>in</w:t>
      </w:r>
      <w:r>
        <w:rPr>
          <w:color w:val="000000"/>
        </w:rPr>
        <w:t xml:space="preserve"> </w:t>
      </w:r>
      <w:r>
        <w:rPr>
          <w:i/>
          <w:iCs/>
          <w:color w:val="000000"/>
        </w:rPr>
        <w:t>Functional Ecology</w:t>
      </w:r>
      <w:r>
        <w:rPr>
          <w:color w:val="000000"/>
        </w:rPr>
        <w:t xml:space="preserve">. We appreciate the constructive </w:t>
      </w:r>
      <w:r w:rsidR="008E5870">
        <w:rPr>
          <w:color w:val="000000"/>
        </w:rPr>
        <w:t xml:space="preserve">feedback from the Associate Editor and reviewer and </w:t>
      </w:r>
      <w:r>
        <w:rPr>
          <w:color w:val="000000"/>
        </w:rPr>
        <w:t xml:space="preserve">believe these changes have improved the manuscript. </w:t>
      </w:r>
      <w:r w:rsidR="008E5870">
        <w:rPr>
          <w:color w:val="000000"/>
        </w:rPr>
        <w:t>We are submitting a clean version of the revised manuscript and a marked-up version with changes tracked through the “Track Changes” feature in Microsoft Word.</w:t>
      </w:r>
    </w:p>
    <w:p w14:paraId="13A68568" w14:textId="17BE4A8F" w:rsidR="00E94356" w:rsidRPr="008E5870" w:rsidRDefault="008E5870">
      <w:pPr>
        <w:rPr>
          <w:color w:val="000000"/>
        </w:rPr>
      </w:pPr>
      <w:r>
        <w:rPr>
          <w:color w:val="000000"/>
        </w:rPr>
        <w:t xml:space="preserve">In response to editor and reviewer feedback, we have streamlined the Introduction and Discussion sections to </w:t>
      </w:r>
      <w:r>
        <w:t>frame our study more clearly</w:t>
      </w:r>
      <w:r w:rsidR="0034178D">
        <w:t>, minimize repetition,</w:t>
      </w:r>
      <w:r>
        <w:t xml:space="preserve"> and avoid overstating conclusions</w:t>
      </w:r>
      <w:r w:rsidR="0099671C">
        <w:t>.</w:t>
      </w:r>
      <w:r w:rsidR="00E94356">
        <w:t xml:space="preserve"> We have also modified figures and tables following suggestions from the Associate Editor and reviewer</w:t>
      </w:r>
      <w:r>
        <w:t xml:space="preserve"> to improve readability</w:t>
      </w:r>
      <w:r w:rsidR="00E94356">
        <w:t>.</w:t>
      </w:r>
      <w:r w:rsidR="0034178D" w:rsidRPr="0034178D">
        <w:t xml:space="preserve"> </w:t>
      </w:r>
      <w:r w:rsidR="0034178D">
        <w:t>All</w:t>
      </w:r>
      <w:r w:rsidR="0034178D" w:rsidRPr="00BE4734">
        <w:t xml:space="preserve"> </w:t>
      </w:r>
      <w:r w:rsidR="0034178D">
        <w:t xml:space="preserve">other </w:t>
      </w:r>
      <w:r w:rsidR="0034178D" w:rsidRPr="00BE4734">
        <w:t>revisions are</w:t>
      </w:r>
      <w:r w:rsidR="0034178D">
        <w:t xml:space="preserve"> </w:t>
      </w:r>
      <w:r w:rsidR="0034178D" w:rsidRPr="00BE4734">
        <w:t xml:space="preserve">explained in </w:t>
      </w:r>
      <w:r w:rsidR="0034178D">
        <w:t>our responses below.</w:t>
      </w:r>
      <w:r w:rsidR="0034178D" w:rsidRPr="00BE4734">
        <w:t xml:space="preserve"> </w:t>
      </w:r>
      <w:r w:rsidR="0034178D">
        <w:t>W</w:t>
      </w:r>
      <w:r w:rsidR="0034178D" w:rsidRPr="00BE4734">
        <w:t>e provide a point-by-point response to each comment, with the editor/reviewer’s feedback in black</w:t>
      </w:r>
      <w:r w:rsidR="0034178D">
        <w:t>-colored</w:t>
      </w:r>
      <w:r w:rsidR="0034178D" w:rsidRPr="00BE4734">
        <w:t xml:space="preserve"> font and our response in red</w:t>
      </w:r>
      <w:r w:rsidR="0034178D">
        <w:t>-colored</w:t>
      </w:r>
      <w:r w:rsidR="0034178D" w:rsidRPr="00BE4734">
        <w:t xml:space="preserve"> font.</w:t>
      </w:r>
      <w:r w:rsidR="0034178D">
        <w:t xml:space="preserve"> Line numbers and text excerpts are included in our responses to facilitate review.</w:t>
      </w:r>
    </w:p>
    <w:p w14:paraId="68648EFA" w14:textId="2F0EEC52" w:rsidR="008E5870" w:rsidRDefault="00E94356">
      <w:r>
        <w:t xml:space="preserve">Importantly, </w:t>
      </w:r>
      <w:r w:rsidR="008E5870">
        <w:t xml:space="preserve">we have updated our statistical approach to include only individuals with gas exchange measurements taken at both timepoints, in line with the study’s central focus on understanding the temporal component regulating native species responses to </w:t>
      </w:r>
      <w:r w:rsidR="008E5870">
        <w:rPr>
          <w:i/>
          <w:iCs/>
        </w:rPr>
        <w:t xml:space="preserve">A. </w:t>
      </w:r>
      <w:proofErr w:type="spellStart"/>
      <w:r w:rsidR="008E5870">
        <w:rPr>
          <w:i/>
          <w:iCs/>
        </w:rPr>
        <w:t>petiolata</w:t>
      </w:r>
      <w:proofErr w:type="spellEnd"/>
      <w:r w:rsidR="008E5870">
        <w:t>. We now also include individual identity as a random intercept term to account for repeated measures. This revised statistical approach strengthens support for the observed patterns reported in the previous manuscript submission and do</w:t>
      </w:r>
      <w:r w:rsidR="006E47C3">
        <w:t>es</w:t>
      </w:r>
      <w:r w:rsidR="008E5870">
        <w:t xml:space="preserve"> not alter the main conclusions of the paper.</w:t>
      </w:r>
    </w:p>
    <w:p w14:paraId="000AD895" w14:textId="6D853F25" w:rsidR="0099671C" w:rsidRPr="00E94356" w:rsidRDefault="0099671C">
      <w:r w:rsidRPr="00BE4734">
        <w:t>Please contact me if you have any questions regarding our revis</w:t>
      </w:r>
      <w:r>
        <w:t>ion</w:t>
      </w:r>
      <w:r w:rsidRPr="00BE4734">
        <w:t>.</w:t>
      </w:r>
    </w:p>
    <w:p w14:paraId="3D753F22" w14:textId="30E50B50" w:rsidR="00CB2773" w:rsidRDefault="00CB2773">
      <w:pPr>
        <w:rPr>
          <w:color w:val="000000"/>
        </w:rPr>
      </w:pPr>
      <w:r>
        <w:rPr>
          <w:color w:val="000000"/>
        </w:rPr>
        <w:t>Sincerely,</w:t>
      </w:r>
    </w:p>
    <w:p w14:paraId="43562D65" w14:textId="77777777" w:rsidR="00587DC9" w:rsidRDefault="00587DC9" w:rsidP="008E5870">
      <w:pPr>
        <w:rPr>
          <w:color w:val="000000"/>
        </w:rPr>
      </w:pPr>
    </w:p>
    <w:p w14:paraId="3041D816" w14:textId="07BB9BD7" w:rsidR="008E5870" w:rsidRPr="008E5870" w:rsidRDefault="00CB2773" w:rsidP="008E5870">
      <w:pPr>
        <w:rPr>
          <w:color w:val="000000"/>
        </w:rPr>
      </w:pPr>
      <w:r>
        <w:rPr>
          <w:color w:val="000000"/>
        </w:rPr>
        <w:t>Evan A. Perkowski, Ph.D.</w:t>
      </w:r>
    </w:p>
    <w:p w14:paraId="3E9C5497" w14:textId="79258A91" w:rsidR="0099671C" w:rsidRPr="00E94356"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Lalasia </w:t>
      </w:r>
      <w:proofErr w:type="spellStart"/>
      <w:r w:rsidR="0099671C" w:rsidRPr="0099671C">
        <w:rPr>
          <w:i/>
          <w:iCs/>
        </w:rPr>
        <w:t>Bialic</w:t>
      </w:r>
      <w:proofErr w:type="spellEnd"/>
      <w:r w:rsidR="0099671C" w:rsidRPr="0099671C">
        <w:rPr>
          <w:i/>
          <w:iCs/>
        </w:rPr>
        <w:t>-Murphy, Stephanie N. Kivlin, Susan Kalisz, and</w:t>
      </w:r>
      <w:r w:rsidR="0099671C" w:rsidRPr="0099671C">
        <w:rPr>
          <w:i/>
          <w:iCs/>
          <w:vertAlign w:val="superscript"/>
        </w:rPr>
        <w:t xml:space="preserve"> </w:t>
      </w:r>
      <w:r w:rsidR="0099671C" w:rsidRPr="0099671C">
        <w:rPr>
          <w:i/>
          <w:iCs/>
        </w:rPr>
        <w:t>Nicholas G. Smith</w:t>
      </w:r>
      <w:r w:rsidR="0099671C">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77777777"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proofErr w:type="spellStart"/>
      <w:r w:rsidRPr="0099671C">
        <w:rPr>
          <w:i/>
          <w:iCs/>
          <w:color w:val="000000"/>
        </w:rPr>
        <w:t>Alliaria</w:t>
      </w:r>
      <w:proofErr w:type="spellEnd"/>
      <w:r w:rsidRPr="0099671C">
        <w:rPr>
          <w:i/>
          <w:iCs/>
          <w:color w:val="000000"/>
        </w:rPr>
        <w:t xml:space="preserve"> </w:t>
      </w:r>
      <w:proofErr w:type="spellStart"/>
      <w:r w:rsidRPr="0099671C">
        <w:rPr>
          <w:i/>
          <w:iCs/>
          <w:color w:val="000000"/>
        </w:rPr>
        <w:t>petiolata</w:t>
      </w:r>
      <w:proofErr w:type="spellEnd"/>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levels compared to the weeded treatment. The results suggested that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w:t>
      </w:r>
      <w:proofErr w:type="gramStart"/>
      <w:r w:rsidRPr="00115EB4">
        <w:rPr>
          <w:color w:val="000000"/>
        </w:rPr>
        <w:t>However</w:t>
      </w:r>
      <w:proofErr w:type="gramEnd"/>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0D0FDEE1" w:rsidR="00AC1A18" w:rsidRDefault="00AC1A18" w:rsidP="006555F1">
      <w:pPr>
        <w:spacing w:after="0" w:line="480" w:lineRule="auto"/>
        <w:rPr>
          <w:color w:val="EE0000"/>
        </w:rPr>
      </w:pPr>
      <w:r>
        <w:rPr>
          <w:color w:val="EE0000"/>
        </w:rPr>
        <w:t>Thank you for the kind words about our manuscript and its potential</w:t>
      </w:r>
      <w:r w:rsidR="006555F1">
        <w:rPr>
          <w:color w:val="EE0000"/>
        </w:rPr>
        <w:t xml:space="preserve"> impact</w:t>
      </w:r>
      <w:r>
        <w:rPr>
          <w:color w:val="EE0000"/>
        </w:rPr>
        <w:t xml:space="preserve">. We appreciate the suggestions to refine the language surrounding our results and have adjusted the manuscript per </w:t>
      </w:r>
      <w:r>
        <w:rPr>
          <w:color w:val="EE0000"/>
        </w:rPr>
        <w:lastRenderedPageBreak/>
        <w:t>suggestions from the comments below.</w:t>
      </w:r>
      <w:r w:rsidR="002E3E95">
        <w:rPr>
          <w:color w:val="EE0000"/>
        </w:rPr>
        <w:t xml:space="preserve"> We have taken particular care to remove language throughout that overstates our results.</w:t>
      </w:r>
    </w:p>
    <w:p w14:paraId="7752121E" w14:textId="77777777" w:rsidR="002E3E95" w:rsidRPr="00AC1A18" w:rsidRDefault="002E3E95" w:rsidP="006555F1">
      <w:pPr>
        <w:spacing w:after="0" w:line="480" w:lineRule="auto"/>
        <w:rPr>
          <w:color w:val="EE0000"/>
        </w:rPr>
      </w:pPr>
    </w:p>
    <w:p w14:paraId="2809FA3F" w14:textId="77777777" w:rsidR="00115EB4" w:rsidRDefault="00115EB4" w:rsidP="006555F1">
      <w:pPr>
        <w:spacing w:after="0" w:line="480" w:lineRule="auto"/>
        <w:rPr>
          <w:color w:val="000000"/>
        </w:rPr>
      </w:pPr>
      <w:r w:rsidRPr="00115EB4">
        <w:rPr>
          <w:color w:val="000000"/>
        </w:rPr>
        <w:t>L44-46 – this repeats the definition. Perhaps better to say here, is that this has been demonstrated in the field/glasshouse many times.</w:t>
      </w:r>
    </w:p>
    <w:p w14:paraId="03FCF618" w14:textId="2B8AC01B" w:rsidR="00AC1A18" w:rsidRPr="00D544D8" w:rsidRDefault="00D544D8" w:rsidP="006555F1">
      <w:pPr>
        <w:spacing w:after="0" w:line="480" w:lineRule="auto"/>
        <w:rPr>
          <w:color w:val="EE0000"/>
        </w:rPr>
      </w:pPr>
      <w:r>
        <w:rPr>
          <w:color w:val="EE0000"/>
        </w:rPr>
        <w:t xml:space="preserve">We agree and have modified the phrasing of this sentence </w:t>
      </w:r>
      <w:r w:rsidR="006555F1">
        <w:rPr>
          <w:color w:val="EE0000"/>
        </w:rPr>
        <w:t>accordingly</w:t>
      </w:r>
      <w:r>
        <w:rPr>
          <w:color w:val="EE0000"/>
        </w:rPr>
        <w:t>. The new sentence reads: “</w:t>
      </w:r>
      <w:r w:rsidR="006555F1" w:rsidRPr="006555F1">
        <w:rPr>
          <w:color w:val="EE0000"/>
        </w:rPr>
        <w:t xml:space="preserve">Allelopathy is estimated to occur in 52% of invasive plant species </w:t>
      </w:r>
      <w:sdt>
        <w:sdtPr>
          <w:rPr>
            <w:color w:val="EE000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6555F1">
            <w:rPr>
              <w:color w:val="EE0000"/>
            </w:rPr>
            <w:t>(Kalisz et al., 2021)</w:t>
          </w:r>
        </w:sdtContent>
      </w:sdt>
      <w:r w:rsidR="006555F1" w:rsidRPr="006555F1">
        <w:rPr>
          <w:color w:val="EE0000"/>
        </w:rPr>
        <w:t xml:space="preserve"> and has been shown to negatively affect native plant performance and soil microbial community composition in both field and greenhouse settings </w:t>
      </w:r>
      <w:sdt>
        <w:sdtPr>
          <w:rPr>
            <w:color w:val="EE000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6555F1">
            <w:rPr>
              <w:color w:val="EE0000"/>
            </w:rPr>
            <w:t>(</w:t>
          </w:r>
          <w:proofErr w:type="spellStart"/>
          <w:r w:rsidR="006555F1" w:rsidRPr="006555F1">
            <w:rPr>
              <w:color w:val="EE0000"/>
            </w:rPr>
            <w:t>Bialic</w:t>
          </w:r>
          <w:proofErr w:type="spellEnd"/>
          <w:r w:rsidR="006555F1" w:rsidRPr="006555F1">
            <w:rPr>
              <w:color w:val="EE0000"/>
            </w:rPr>
            <w:t>-Murphy et al., 2020, 2021; Brouwer et al., 2015; Hale et al., 2011, 2016; Hale &amp; Kalisz, 2012; Qu et al., 2021; Roche et al., 2021; Zhang et al., 2021)</w:t>
          </w:r>
        </w:sdtContent>
      </w:sdt>
      <w:r w:rsidR="006555F1" w:rsidRPr="006555F1">
        <w:rPr>
          <w:color w:val="EE0000"/>
        </w:rPr>
        <w:t>.</w:t>
      </w:r>
      <w:r>
        <w:rPr>
          <w:color w:val="EE000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7AE9D1E1" w14:textId="6114E651" w:rsidR="006555F1" w:rsidRPr="00587DC9" w:rsidRDefault="00587DC9" w:rsidP="006555F1">
      <w:pPr>
        <w:spacing w:after="0" w:line="480" w:lineRule="auto"/>
        <w:rPr>
          <w:color w:val="EE0000"/>
        </w:rPr>
      </w:pPr>
      <w:r>
        <w:rPr>
          <w:color w:val="EE0000"/>
        </w:rPr>
        <w:t>The paragraph has been rewritten (see next comment), removing these sentences.</w:t>
      </w:r>
    </w:p>
    <w:p w14:paraId="5BFCB59C" w14:textId="77777777" w:rsidR="00587DC9" w:rsidRDefault="00587DC9"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587DC9">
        <w:rPr>
          <w:color w:val="000000"/>
        </w:rPr>
        <w:t xml:space="preserve">meaning the reader </w:t>
      </w:r>
      <w:proofErr w:type="gramStart"/>
      <w:r w:rsidRPr="00587DC9">
        <w:rPr>
          <w:color w:val="000000"/>
        </w:rPr>
        <w:t>has to</w:t>
      </w:r>
      <w:proofErr w:type="gramEnd"/>
      <w:r w:rsidRPr="00587DC9">
        <w:rPr>
          <w:color w:val="000000"/>
        </w:rPr>
        <w:t xml:space="preserve"> bring significant </w:t>
      </w:r>
      <w:r w:rsidRPr="00587DC9">
        <w:rPr>
          <w:color w:val="000000"/>
        </w:rPr>
        <w:lastRenderedPageBreak/>
        <w:t>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76CE9E5D" w:rsidR="00E53A0B" w:rsidRDefault="00E53A0B" w:rsidP="006555F1">
      <w:pPr>
        <w:spacing w:after="0" w:line="480" w:lineRule="auto"/>
        <w:rPr>
          <w:color w:val="EE0000"/>
        </w:rPr>
      </w:pPr>
      <w:r>
        <w:rPr>
          <w:color w:val="EE0000"/>
        </w:rPr>
        <w:t xml:space="preserve">We appreciate the suggestion to streamline the Introduction and replace repetitive content with clearer explanations of the photosynthetic traits measured in the study. </w:t>
      </w:r>
      <w:r w:rsidR="008C783C">
        <w:rPr>
          <w:color w:val="EE0000"/>
        </w:rPr>
        <w:t xml:space="preserve">The revised manuscript </w:t>
      </w:r>
      <w:r w:rsidR="00587DC9">
        <w:rPr>
          <w:color w:val="EE0000"/>
        </w:rPr>
        <w:t xml:space="preserve">removes repetitive methods and replaces this word count with </w:t>
      </w:r>
      <w:r w:rsidR="008C783C">
        <w:rPr>
          <w:color w:val="EE0000"/>
        </w:rPr>
        <w:t xml:space="preserve">a rewritten paragraph that details the main traits used in this study and what they tell us about </w:t>
      </w:r>
      <w:r w:rsidR="00587DC9">
        <w:rPr>
          <w:color w:val="EE0000"/>
        </w:rPr>
        <w:t>whether plants may be</w:t>
      </w:r>
      <w:r w:rsidR="001A7F04">
        <w:rPr>
          <w:color w:val="EE0000"/>
        </w:rPr>
        <w:t xml:space="preserve"> limited by</w:t>
      </w:r>
      <w:r w:rsidR="00587DC9">
        <w:rPr>
          <w:color w:val="EE0000"/>
        </w:rPr>
        <w:t xml:space="preserve"> nutrient</w:t>
      </w:r>
      <w:r w:rsidR="001A7F04">
        <w:rPr>
          <w:color w:val="EE0000"/>
        </w:rPr>
        <w:t>s</w:t>
      </w:r>
      <w:r w:rsidR="00587DC9">
        <w:rPr>
          <w:color w:val="EE0000"/>
        </w:rPr>
        <w:t xml:space="preserve"> or water. The new paragraph also defines </w:t>
      </w:r>
      <w:proofErr w:type="spellStart"/>
      <w:r w:rsidR="00587DC9">
        <w:rPr>
          <w:i/>
          <w:iCs/>
          <w:color w:val="EE0000"/>
        </w:rPr>
        <w:t>V</w:t>
      </w:r>
      <w:r w:rsidR="00587DC9">
        <w:rPr>
          <w:color w:val="EE0000"/>
          <w:vertAlign w:val="subscript"/>
        </w:rPr>
        <w:t>cmax</w:t>
      </w:r>
      <w:proofErr w:type="spellEnd"/>
      <w:r w:rsidR="00587DC9">
        <w:rPr>
          <w:color w:val="EE0000"/>
        </w:rPr>
        <w:t xml:space="preserve"> and </w:t>
      </w:r>
      <w:proofErr w:type="spellStart"/>
      <w:r w:rsidR="00587DC9">
        <w:rPr>
          <w:i/>
          <w:iCs/>
          <w:color w:val="EE0000"/>
        </w:rPr>
        <w:t>J</w:t>
      </w:r>
      <w:r w:rsidR="00587DC9">
        <w:rPr>
          <w:iCs/>
          <w:color w:val="EE0000"/>
          <w:vertAlign w:val="subscript"/>
        </w:rPr>
        <w:t>max</w:t>
      </w:r>
      <w:proofErr w:type="spellEnd"/>
      <w:r w:rsidR="00587DC9">
        <w:rPr>
          <w:iCs/>
          <w:color w:val="EE0000"/>
        </w:rPr>
        <w:t xml:space="preserve"> as indicators of photosynthetic capacity</w:t>
      </w:r>
      <w:r w:rsidR="008C783C">
        <w:rPr>
          <w:color w:val="EE0000"/>
        </w:rPr>
        <w:t>.</w:t>
      </w:r>
      <w:r w:rsidR="00587DC9">
        <w:rPr>
          <w:color w:val="EE0000"/>
        </w:rPr>
        <w:t xml:space="preserve"> This content replaces the previous paragraph that mainly focused on explaining how demand for soil resources might modify plant responses to aboveground environmental conditions.</w:t>
      </w:r>
      <w:r w:rsidR="008C783C">
        <w:rPr>
          <w:color w:val="EE0000"/>
        </w:rPr>
        <w:t xml:space="preserve"> Th</w:t>
      </w:r>
      <w:r w:rsidR="00587DC9">
        <w:rPr>
          <w:color w:val="EE0000"/>
        </w:rPr>
        <w:t>e revised</w:t>
      </w:r>
      <w:r w:rsidR="008C783C">
        <w:rPr>
          <w:color w:val="EE0000"/>
        </w:rPr>
        <w:t xml:space="preserve"> paragraph starts on line </w:t>
      </w:r>
      <w:r w:rsidR="008C783C" w:rsidRPr="00587DC9">
        <w:rPr>
          <w:color w:val="EE0000"/>
          <w:highlight w:val="yellow"/>
        </w:rPr>
        <w:t>XX</w:t>
      </w:r>
      <w:r w:rsidR="008C783C">
        <w:rPr>
          <w:color w:val="EE0000"/>
        </w:rPr>
        <w:t xml:space="preserve"> of the unmarked manuscript and is copied below:</w:t>
      </w:r>
    </w:p>
    <w:p w14:paraId="76423AF8" w14:textId="44EC226C" w:rsidR="008C783C" w:rsidRPr="008C783C" w:rsidRDefault="008C783C" w:rsidP="008C783C">
      <w:pPr>
        <w:spacing w:after="0" w:line="480" w:lineRule="auto"/>
        <w:ind w:left="720"/>
        <w:rPr>
          <w:iCs/>
          <w:color w:val="EE0000"/>
        </w:rPr>
      </w:pPr>
      <w:r>
        <w:rPr>
          <w:color w:val="EE0000"/>
        </w:rPr>
        <w:t>“</w:t>
      </w:r>
      <w:r w:rsidRPr="008C783C">
        <w:rPr>
          <w:color w:val="EE0000"/>
        </w:rPr>
        <w:t xml:space="preserve">Photosynthesis links ecosystem carbon, nutrient, and water cycles in terrestrial ecosystems </w:t>
      </w:r>
      <w:sdt>
        <w:sdtPr>
          <w:rPr>
            <w:color w:val="EE0000"/>
          </w:rPr>
          <w:tag w:val="MENDELEY_CITATION_v3_eyJjaXRhdGlvbklEIjoiTUVOREVMRVlfQ0lUQVRJT05fZjlhNWNmYjctOTQyZS00OGVkLTkyNWEtNDk0ODBhMzlmMTA2IiwicHJvcGVydGllcyI6eyJub3RlSW5kZXgiOjB9LCJpc0VkaXRlZCI6ZmFsc2UsIm1hbnVhbE92ZXJyaWRlIjp7ImlzTWFudWFsbHlPdmVycmlkZGVuIjpmYWxzZSwiY2l0ZXByb2NUZXh0IjoiKEh1bmdhdGUgZXQgYWwuLCAyMDAzKSIsIm1hbnVhbE92ZXJyaWRlVGV4dCI6IiJ9LCJjaXRhdGlvbkl0ZW1zIjpb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"/>
          <w:id w:val="-90621604"/>
          <w:placeholder>
            <w:docPart w:val="9C8A30BB6D308140B3ED2C79E0C53002"/>
          </w:placeholder>
        </w:sdtPr>
        <w:sdtContent>
          <w:r w:rsidRPr="008C783C">
            <w:rPr>
              <w:color w:val="EE0000"/>
            </w:rPr>
            <w:t>(Hungate et al., 2003)</w:t>
          </w:r>
        </w:sdtContent>
      </w:sdt>
      <w:r w:rsidRPr="008C783C">
        <w:rPr>
          <w:color w:val="EE0000"/>
        </w:rPr>
        <w:t xml:space="preserve">. Through photosynthesis, plants convert carbon dioxide into simple sugars using enzymes such as Ribulose-1,5-bisphosphate (RuBP) carboxylase/oxygenase (Rubisco) that require large amounts of nutrients and energy to build and maintain </w:t>
      </w:r>
      <w:sdt>
        <w:sdtPr>
          <w:rPr>
            <w:color w:val="EE0000"/>
          </w:rPr>
          <w:tag w:val="MENDELEY_CITATION_v3_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"/>
          <w:id w:val="852227803"/>
          <w:placeholder>
            <w:docPart w:val="9C8A30BB6D308140B3ED2C79E0C53002"/>
          </w:placeholder>
        </w:sdtPr>
        <w:sdtContent>
          <w:r w:rsidRPr="008C783C">
            <w:rPr>
              <w:color w:val="EE0000"/>
            </w:rPr>
            <w:t>(Evans &amp; Clarke, 2019; Evans &amp; Seemann, 1989)</w:t>
          </w:r>
        </w:sdtContent>
      </w:sdt>
      <w:r w:rsidRPr="008C783C">
        <w:rPr>
          <w:color w:val="EE0000"/>
        </w:rPr>
        <w:t xml:space="preserve">. </w:t>
      </w:r>
      <w:commentRangeStart w:id="0"/>
      <w:commentRangeStart w:id="1"/>
      <w:r w:rsidRPr="008C783C">
        <w:rPr>
          <w:color w:val="EE0000"/>
        </w:rPr>
        <w:t xml:space="preserve">Photosynthetic capacity, or the biochemical capacity at which a leaf can fix carbon, </w:t>
      </w:r>
      <w:del w:id="2" w:author="Smith, Nick" w:date="2025-09-04T13:34:00Z" w16du:dateUtc="2025-09-04T18:34:00Z">
        <w:r w:rsidRPr="008C783C" w:rsidDel="00AB3AE2">
          <w:rPr>
            <w:color w:val="EE0000"/>
          </w:rPr>
          <w:delText>is typically</w:delText>
        </w:r>
      </w:del>
      <w:ins w:id="3" w:author="Smith, Nick" w:date="2025-09-04T13:34:00Z" w16du:dateUtc="2025-09-04T18:34:00Z">
        <w:r w:rsidR="00AB3AE2">
          <w:rPr>
            <w:color w:val="EE0000"/>
          </w:rPr>
          <w:t>can be</w:t>
        </w:r>
      </w:ins>
      <w:r w:rsidRPr="008C783C">
        <w:rPr>
          <w:color w:val="EE0000"/>
        </w:rPr>
        <w:t xml:space="preserve"> estimated </w:t>
      </w:r>
      <w:del w:id="4" w:author="Smith, Nick" w:date="2025-09-04T13:34:00Z" w16du:dateUtc="2025-09-04T18:34:00Z">
        <w:r w:rsidRPr="008C783C" w:rsidDel="00AB3AE2">
          <w:rPr>
            <w:color w:val="EE0000"/>
          </w:rPr>
          <w:delText xml:space="preserve">using </w:delText>
        </w:r>
      </w:del>
      <w:ins w:id="5" w:author="Smith, Nick" w:date="2025-09-04T13:34:00Z" w16du:dateUtc="2025-09-04T18:34:00Z">
        <w:r w:rsidR="00AB3AE2">
          <w:rPr>
            <w:color w:val="EE0000"/>
          </w:rPr>
          <w:t>from</w:t>
        </w:r>
        <w:r w:rsidR="00AB3AE2" w:rsidRPr="008C783C">
          <w:rPr>
            <w:color w:val="EE0000"/>
          </w:rPr>
          <w:t xml:space="preserve"> </w:t>
        </w:r>
      </w:ins>
      <w:r w:rsidRPr="008C783C">
        <w:rPr>
          <w:color w:val="EE0000"/>
        </w:rPr>
        <w:t>the maximum rate of Rubisco carboxylation</w:t>
      </w:r>
      <w:ins w:id="6" w:author="Smith, Nick" w:date="2025-09-04T13:37:00Z" w16du:dateUtc="2025-09-04T18:37:00Z">
        <w:r w:rsidR="00AB3AE2">
          <w:rPr>
            <w:color w:val="EE0000"/>
          </w:rPr>
          <w:t xml:space="preserve"> (</w:t>
        </w:r>
        <w:proofErr w:type="spellStart"/>
        <w:r w:rsidR="00AB3AE2">
          <w:rPr>
            <w:i/>
            <w:iCs/>
            <w:color w:val="EE0000"/>
          </w:rPr>
          <w:t>V</w:t>
        </w:r>
      </w:ins>
      <w:ins w:id="7" w:author="Smith, Nick" w:date="2025-09-04T13:38:00Z" w16du:dateUtc="2025-09-04T18:38:00Z">
        <w:r w:rsidR="00AB3AE2">
          <w:rPr>
            <w:color w:val="EE0000"/>
            <w:vertAlign w:val="subscript"/>
          </w:rPr>
          <w:t>cmax</w:t>
        </w:r>
        <w:proofErr w:type="spellEnd"/>
        <w:r w:rsidR="00AB3AE2">
          <w:rPr>
            <w:color w:val="EE0000"/>
          </w:rPr>
          <w:t>)</w:t>
        </w:r>
      </w:ins>
      <w:ins w:id="8" w:author="Smith, Nick" w:date="2025-09-04T13:34:00Z" w16du:dateUtc="2025-09-04T18:34:00Z">
        <w:r w:rsidR="00AB3AE2">
          <w:rPr>
            <w:color w:val="EE0000"/>
          </w:rPr>
          <w:t xml:space="preserve">, standardized to a common temperature </w:t>
        </w:r>
      </w:ins>
      <w:del w:id="9" w:author="Smith, Nick" w:date="2025-09-04T13:34:00Z" w16du:dateUtc="2025-09-04T18:34:00Z">
        <w:r w:rsidRPr="008C783C" w:rsidDel="00AB3AE2">
          <w:rPr>
            <w:color w:val="EE0000"/>
          </w:rPr>
          <w:delText xml:space="preserve"> </w:delText>
        </w:r>
      </w:del>
      <w:r w:rsidRPr="008C783C">
        <w:rPr>
          <w:color w:val="EE0000"/>
        </w:rPr>
        <w:t>(</w:t>
      </w:r>
      <w:ins w:id="10" w:author="Smith, Nick" w:date="2025-09-04T13:34:00Z" w16du:dateUtc="2025-09-04T18:34:00Z">
        <w:r w:rsidR="00AB3AE2">
          <w:rPr>
            <w:color w:val="EE0000"/>
          </w:rPr>
          <w:t xml:space="preserve">e.g., 25°C; </w:t>
        </w:r>
      </w:ins>
      <w:r w:rsidRPr="008C783C">
        <w:rPr>
          <w:i/>
          <w:iCs/>
          <w:color w:val="EE0000"/>
        </w:rPr>
        <w:t>V</w:t>
      </w:r>
      <w:r w:rsidRPr="008C783C">
        <w:rPr>
          <w:color w:val="EE0000"/>
          <w:vertAlign w:val="subscript"/>
        </w:rPr>
        <w:t>cmax</w:t>
      </w:r>
      <w:ins w:id="11" w:author="Smith, Nick" w:date="2025-09-04T13:34:00Z" w16du:dateUtc="2025-09-04T18:34:00Z">
        <w:r w:rsidR="00AB3AE2">
          <w:rPr>
            <w:color w:val="EE0000"/>
            <w:vertAlign w:val="subscript"/>
          </w:rPr>
          <w:t>25</w:t>
        </w:r>
      </w:ins>
      <w:r w:rsidRPr="008C783C">
        <w:rPr>
          <w:color w:val="EE0000"/>
        </w:rPr>
        <w:t>) and the maximum rate of electron transport for RuBP regeneration</w:t>
      </w:r>
      <w:ins w:id="12" w:author="Smith, Nick" w:date="2025-09-04T13:38:00Z" w16du:dateUtc="2025-09-04T18:38:00Z">
        <w:r w:rsidR="00AB3AE2">
          <w:rPr>
            <w:color w:val="EE0000"/>
          </w:rPr>
          <w:t xml:space="preserve"> (</w:t>
        </w:r>
        <w:proofErr w:type="spellStart"/>
        <w:r w:rsidR="00AB3AE2">
          <w:rPr>
            <w:i/>
            <w:iCs/>
            <w:color w:val="EE0000"/>
          </w:rPr>
          <w:t>J</w:t>
        </w:r>
        <w:r w:rsidR="00AB3AE2">
          <w:rPr>
            <w:color w:val="EE0000"/>
            <w:vertAlign w:val="subscript"/>
          </w:rPr>
          <w:t>max</w:t>
        </w:r>
        <w:proofErr w:type="spellEnd"/>
        <w:r w:rsidR="00AB3AE2">
          <w:rPr>
            <w:color w:val="EE0000"/>
          </w:rPr>
          <w:t>)</w:t>
        </w:r>
      </w:ins>
      <w:ins w:id="13" w:author="Smith, Nick" w:date="2025-09-04T13:35:00Z" w16du:dateUtc="2025-09-04T18:35:00Z">
        <w:r w:rsidR="00AB3AE2">
          <w:rPr>
            <w:color w:val="EE0000"/>
          </w:rPr>
          <w:t xml:space="preserve">, standardized to a common temperature </w:t>
        </w:r>
        <w:r w:rsidR="00AB3AE2" w:rsidRPr="008C783C">
          <w:rPr>
            <w:color w:val="EE0000"/>
          </w:rPr>
          <w:t>(</w:t>
        </w:r>
        <w:r w:rsidR="00AB3AE2">
          <w:rPr>
            <w:color w:val="EE0000"/>
          </w:rPr>
          <w:t xml:space="preserve">e.g., 25°C; </w:t>
        </w:r>
      </w:ins>
      <w:del w:id="14" w:author="Smith, Nick" w:date="2025-09-04T13:35:00Z" w16du:dateUtc="2025-09-04T18:35:00Z">
        <w:r w:rsidRPr="008C783C" w:rsidDel="00AB3AE2">
          <w:rPr>
            <w:color w:val="EE0000"/>
          </w:rPr>
          <w:delText xml:space="preserve"> (</w:delText>
        </w:r>
      </w:del>
      <w:ins w:id="15" w:author="Smith, Nick" w:date="2025-09-04T13:35:00Z" w16du:dateUtc="2025-09-04T18:35:00Z">
        <w:r w:rsidR="00AB3AE2">
          <w:rPr>
            <w:color w:val="EE0000"/>
          </w:rPr>
          <w:t xml:space="preserve"> </w:t>
        </w:r>
      </w:ins>
      <w:r w:rsidRPr="008C783C">
        <w:rPr>
          <w:i/>
          <w:iCs/>
          <w:color w:val="EE0000"/>
        </w:rPr>
        <w:t>J</w:t>
      </w:r>
      <w:r w:rsidRPr="008C783C">
        <w:rPr>
          <w:iCs/>
          <w:color w:val="EE0000"/>
          <w:vertAlign w:val="subscript"/>
        </w:rPr>
        <w:t>max</w:t>
      </w:r>
      <w:ins w:id="16" w:author="Smith, Nick" w:date="2025-09-04T13:35:00Z" w16du:dateUtc="2025-09-04T18:35:00Z">
        <w:r w:rsidR="00AB3AE2">
          <w:rPr>
            <w:iCs/>
            <w:color w:val="EE0000"/>
            <w:vertAlign w:val="subscript"/>
          </w:rPr>
          <w:t>25</w:t>
        </w:r>
      </w:ins>
      <w:r w:rsidRPr="008C783C">
        <w:rPr>
          <w:iCs/>
          <w:color w:val="EE0000"/>
        </w:rPr>
        <w:t xml:space="preserve">) </w:t>
      </w:r>
      <w:sdt>
        <w:sdtPr>
          <w:rPr>
            <w:iCs/>
            <w:color w:val="EE0000"/>
          </w:rPr>
          <w:tag w:val="MENDELEY_CITATION_v3_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"/>
          <w:id w:val="-1267077425"/>
          <w:placeholder>
            <w:docPart w:val="9C8A30BB6D308140B3ED2C79E0C53002"/>
          </w:placeholder>
        </w:sdtPr>
        <w:sdtContent>
          <w:r w:rsidRPr="008C783C">
            <w:rPr>
              <w:iCs/>
              <w:color w:val="EE0000"/>
            </w:rPr>
            <w:t>(Ali et al., 2015; Farquhar et al., 1980)</w:t>
          </w:r>
        </w:sdtContent>
      </w:sdt>
      <w:r w:rsidRPr="008C783C">
        <w:rPr>
          <w:iCs/>
          <w:color w:val="EE0000"/>
        </w:rPr>
        <w:t xml:space="preserve">. These rates are often positively correlated with leaf nitrogen and phosphorus content and are commonly used as a physiological indicator of nutrient </w:t>
      </w:r>
      <w:r w:rsidRPr="008C783C">
        <w:rPr>
          <w:iCs/>
          <w:color w:val="EE0000"/>
        </w:rPr>
        <w:lastRenderedPageBreak/>
        <w:t xml:space="preserve">stress </w:t>
      </w:r>
      <w:sdt>
        <w:sdtPr>
          <w:rPr>
            <w:iCs/>
            <w:color w:val="EE0000"/>
          </w:rPr>
          <w:tag w:val="MENDELEY_CITATION_v3_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"/>
          <w:id w:val="-993639652"/>
          <w:placeholder>
            <w:docPart w:val="757A39BECB97F545A035E128471FF528"/>
          </w:placeholder>
        </w:sdtPr>
        <w:sdtContent>
          <w:r w:rsidRPr="008C783C">
            <w:rPr>
              <w:iCs/>
              <w:color w:val="EE0000"/>
            </w:rPr>
            <w:t>(Ellsworth et al., 2022; Evans, 1989; Walker et al., 2014)</w:t>
          </w:r>
        </w:sdtContent>
      </w:sdt>
      <w:r w:rsidRPr="008C783C">
        <w:rPr>
          <w:iCs/>
          <w:color w:val="EE0000"/>
        </w:rPr>
        <w:t xml:space="preserve">. </w:t>
      </w:r>
      <w:commentRangeEnd w:id="0"/>
      <w:r w:rsidR="00AB3AE2">
        <w:rPr>
          <w:rStyle w:val="CommentReference"/>
        </w:rPr>
        <w:commentReference w:id="0"/>
      </w:r>
      <w:commentRangeEnd w:id="1"/>
      <w:r w:rsidR="00AB3AE2">
        <w:rPr>
          <w:rStyle w:val="CommentReference"/>
        </w:rPr>
        <w:commentReference w:id="1"/>
      </w:r>
      <w:r w:rsidRPr="008C783C">
        <w:rPr>
          <w:iCs/>
          <w:color w:val="EE0000"/>
        </w:rPr>
        <w:t>Photosynthesis is also regulated by stomatal conductance, which controls CO</w:t>
      </w:r>
      <w:r w:rsidRPr="008C783C">
        <w:rPr>
          <w:iCs/>
          <w:color w:val="EE0000"/>
          <w:vertAlign w:val="subscript"/>
        </w:rPr>
        <w:t>2</w:t>
      </w:r>
      <w:r w:rsidRPr="008C783C">
        <w:rPr>
          <w:iCs/>
          <w:color w:val="EE0000"/>
        </w:rPr>
        <w:t xml:space="preserve"> drawdown from the atmosphere and supports transpiration </w:t>
      </w:r>
      <w:sdt>
        <w:sdtPr>
          <w:rPr>
            <w:iCs/>
            <w:color w:val="EE0000"/>
          </w:rPr>
          <w:tag w:val="MENDELEY_CITATION_v3_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"/>
          <w:id w:val="-865748807"/>
          <w:placeholder>
            <w:docPart w:val="9C8A30BB6D308140B3ED2C79E0C53002"/>
          </w:placeholder>
        </w:sdtPr>
        <w:sdtContent>
          <w:r w:rsidRPr="008C783C">
            <w:rPr>
              <w:color w:val="EE0000"/>
            </w:rPr>
            <w:t>(Farquhar &amp; Sharkey, 1982)</w:t>
          </w:r>
        </w:sdtContent>
      </w:sdt>
      <w:r w:rsidRPr="008C783C">
        <w:rPr>
          <w:iCs/>
          <w:color w:val="EE0000"/>
        </w:rPr>
        <w:t xml:space="preserve">, allowing for the uptake and transport of water and nutrients to photosynthetic tissues. Stomatal conductance generally declines with increasing water limitation, making it a useful physiological indicator of water stress </w:t>
      </w:r>
      <w:sdt>
        <w:sdtPr>
          <w:rPr>
            <w:iCs/>
            <w:color w:val="EE0000"/>
          </w:rPr>
          <w:tag w:val="MENDELEY_CITATION_v3_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"/>
          <w:id w:val="534394836"/>
          <w:placeholder>
            <w:docPart w:val="9C8A30BB6D308140B3ED2C79E0C53002"/>
          </w:placeholder>
        </w:sdtPr>
        <w:sdtContent>
          <w:r w:rsidRPr="008C783C">
            <w:rPr>
              <w:iCs/>
              <w:color w:val="EE0000"/>
            </w:rPr>
            <w:t>(Medrano et al., 2002)</w:t>
          </w:r>
        </w:sdtContent>
      </w:sdt>
      <w:r w:rsidRPr="008C783C">
        <w:rPr>
          <w:iCs/>
          <w:color w:val="EE0000"/>
        </w:rPr>
        <w:t>. Because leaf-level photosynthesis reflects both photosynthetic capacity and stomatal conductance, assessing how each respond</w:t>
      </w:r>
      <w:del w:id="17" w:author="Smith, Nick" w:date="2025-09-04T13:36:00Z" w16du:dateUtc="2025-09-04T18:36:00Z">
        <w:r w:rsidRPr="008C783C" w:rsidDel="00AB3AE2">
          <w:rPr>
            <w:iCs/>
            <w:color w:val="EE0000"/>
          </w:rPr>
          <w:delText>s</w:delText>
        </w:r>
      </w:del>
      <w:r w:rsidRPr="008C783C">
        <w:rPr>
          <w:iCs/>
          <w:color w:val="EE0000"/>
        </w:rPr>
        <w:t xml:space="preserve"> to allelopathic invasion </w:t>
      </w:r>
      <w:r w:rsidR="00587DC9">
        <w:rPr>
          <w:iCs/>
          <w:color w:val="EE0000"/>
        </w:rPr>
        <w:t xml:space="preserve">can </w:t>
      </w:r>
      <w:r w:rsidRPr="008C783C">
        <w:rPr>
          <w:iCs/>
          <w:color w:val="EE0000"/>
        </w:rPr>
        <w:t>help clarify the physiological mechanisms that drive native species responses.</w:t>
      </w:r>
      <w:r>
        <w:rPr>
          <w:iCs/>
          <w:color w:val="EE0000"/>
        </w:rPr>
        <w:t>”</w:t>
      </w: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t>L70 – what is meant by resource limited environments? Most environments are limited by something – may have lots of light, but little water, or lots of water but little P. Are resource rich environments agricultural settings?</w:t>
      </w:r>
    </w:p>
    <w:p w14:paraId="222B8691" w14:textId="0BFFE76D" w:rsidR="00AC1A18" w:rsidRPr="00643427" w:rsidRDefault="00643427" w:rsidP="006555F1">
      <w:pPr>
        <w:spacing w:after="0" w:line="480" w:lineRule="auto"/>
        <w:rPr>
          <w:color w:val="EE0000"/>
        </w:rPr>
      </w:pPr>
      <w:r>
        <w:rPr>
          <w:color w:val="EE0000"/>
        </w:rPr>
        <w:t>Thank you for the opportunity to clarify this. This line specifically indicates soil resource limitation, either water availability or soil nutrient availability.</w:t>
      </w:r>
      <w:r w:rsidR="008C783C">
        <w:rPr>
          <w:color w:val="EE0000"/>
        </w:rPr>
        <w:t xml:space="preserve"> However, this sentence has been removed with the updated paragraph (see previous comment).</w:t>
      </w:r>
    </w:p>
    <w:p w14:paraId="179B74B3" w14:textId="77777777" w:rsidR="00814E1E" w:rsidRDefault="00814E1E" w:rsidP="006555F1">
      <w:pPr>
        <w:spacing w:after="0" w:line="480" w:lineRule="auto"/>
        <w:rPr>
          <w:color w:val="000000"/>
        </w:rPr>
      </w:pPr>
    </w:p>
    <w:p w14:paraId="7B5641B8" w14:textId="71279C13"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3E468EDD" w:rsidR="00AC1A18" w:rsidRPr="00E53A0B" w:rsidRDefault="00E53A0B" w:rsidP="006555F1">
      <w:pPr>
        <w:spacing w:after="0" w:line="480" w:lineRule="auto"/>
        <w:rPr>
          <w:color w:val="EE0000"/>
        </w:rPr>
      </w:pPr>
      <w:r>
        <w:rPr>
          <w:color w:val="EE0000"/>
        </w:rPr>
        <w:t xml:space="preserve">We have added “of coexisting native species” here. The </w:t>
      </w:r>
      <w:r w:rsidRPr="00E53A0B">
        <w:rPr>
          <w:color w:val="EE0000"/>
        </w:rPr>
        <w:t xml:space="preserve">sentence now reads: “However, the mechanisms that regulate these responses are not fully understood, in part because such studies have not quantified photosynthetic capacity responses of coexisting native species to </w:t>
      </w:r>
      <w:r w:rsidRPr="00E53A0B">
        <w:rPr>
          <w:i/>
          <w:iCs/>
          <w:color w:val="EE0000"/>
        </w:rPr>
        <w:t xml:space="preserve">A. </w:t>
      </w:r>
      <w:del w:id="18" w:author="Smith, Nick" w:date="2025-09-04T13:37:00Z" w16du:dateUtc="2025-09-04T18:37:00Z">
        <w:r w:rsidRPr="00E53A0B" w:rsidDel="00AB3AE2">
          <w:rPr>
            <w:i/>
            <w:iCs/>
            <w:color w:val="EE0000"/>
          </w:rPr>
          <w:delText>petiolata</w:delText>
        </w:r>
      </w:del>
      <w:proofErr w:type="spellStart"/>
      <w:ins w:id="19" w:author="Smith, Nick" w:date="2025-09-04T13:37:00Z" w16du:dateUtc="2025-09-04T18:37:00Z">
        <w:r w:rsidR="00AB3AE2">
          <w:rPr>
            <w:i/>
            <w:iCs/>
            <w:color w:val="EE0000"/>
          </w:rPr>
          <w:t>petiolata</w:t>
        </w:r>
        <w:proofErr w:type="spellEnd"/>
        <w:r w:rsidR="00AB3AE2">
          <w:rPr>
            <w:color w:val="EE0000"/>
          </w:rPr>
          <w:t xml:space="preserve"> invasion</w:t>
        </w:r>
      </w:ins>
      <w:del w:id="20" w:author="Smith, Nick" w:date="2025-09-04T13:37:00Z" w16du:dateUtc="2025-09-04T18:37:00Z">
        <w:r w:rsidRPr="00E53A0B" w:rsidDel="00AB3AE2">
          <w:rPr>
            <w:color w:val="EE0000"/>
          </w:rPr>
          <w:delText>”</w:delText>
        </w:r>
      </w:del>
      <w:r w:rsidRPr="00E53A0B">
        <w:rPr>
          <w:color w:val="EE0000"/>
        </w:rPr>
        <w:t>.</w:t>
      </w:r>
      <w:ins w:id="21" w:author="Smith, Nick" w:date="2025-09-04T13:37:00Z" w16du:dateUtc="2025-09-04T18:37:00Z">
        <w:r w:rsidR="00AB3AE2">
          <w:rPr>
            <w:color w:val="EE0000"/>
          </w:rPr>
          <w:t>”</w:t>
        </w:r>
      </w:ins>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lastRenderedPageBreak/>
        <w:t>L116-132: What about competition, irrespective of allelopathic effects. Something more is needed here to say ‘all else being equal’ the allelopathy should…</w:t>
      </w:r>
    </w:p>
    <w:p w14:paraId="1A3C43E5" w14:textId="783CCCB9" w:rsidR="00BA6941" w:rsidRPr="00643427" w:rsidRDefault="00643427" w:rsidP="006555F1">
      <w:pPr>
        <w:spacing w:after="0" w:line="480" w:lineRule="auto"/>
        <w:rPr>
          <w:color w:val="EE0000"/>
        </w:rPr>
      </w:pPr>
      <w:r>
        <w:rPr>
          <w:color w:val="EE0000"/>
        </w:rPr>
        <w:t xml:space="preserve">Yes, this is a good point. We have modified </w:t>
      </w:r>
      <w:r w:rsidR="004976EA">
        <w:rPr>
          <w:color w:val="EE0000"/>
        </w:rPr>
        <w:t>a sentence in the previous paragraph to now read: “Thus, all else being equal (e.g., competition for soil resources), disruptions in AM fungal mutualisms due to allelopathy could cause native plants to be unable to satisfy the demand to build</w:t>
      </w:r>
      <w:r w:rsidR="00BA6941">
        <w:rPr>
          <w:color w:val="EE0000"/>
        </w:rPr>
        <w:t xml:space="preserve"> and maintain photosynthetic enzymes and/or maintain optimal stomatal conductance, which may explain why native species exhibit reduced net photosynthesis rates in response to allelopathic invaders (Hale et al., 2011, 2016).</w:t>
      </w:r>
      <w:r w:rsidR="002E3E95">
        <w:rPr>
          <w:color w:val="EE0000"/>
        </w:rPr>
        <w:t>”</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40CB4862" w:rsidR="00AC1A18" w:rsidRPr="00643427" w:rsidRDefault="00587DC9" w:rsidP="006555F1">
      <w:pPr>
        <w:spacing w:after="0" w:line="480" w:lineRule="auto"/>
        <w:rPr>
          <w:color w:val="EE0000"/>
        </w:rPr>
      </w:pPr>
      <w:r>
        <w:rPr>
          <w:color w:val="EE0000"/>
        </w:rPr>
        <w:t>T</w:t>
      </w:r>
      <w:r w:rsidR="00643427">
        <w:rPr>
          <w:color w:val="EE0000"/>
        </w:rPr>
        <w:t>hese sentences</w:t>
      </w:r>
      <w:r>
        <w:rPr>
          <w:color w:val="EE0000"/>
        </w:rPr>
        <w:t xml:space="preserve"> have been removed</w:t>
      </w:r>
      <w:r w:rsidR="00643427">
        <w:rPr>
          <w:color w:val="EE0000"/>
        </w:rPr>
        <w:t xml:space="preserve"> from the Introduction.</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692203E4" w:rsidR="00AC1A18" w:rsidRPr="002163FC" w:rsidRDefault="002163FC" w:rsidP="006555F1">
      <w:pPr>
        <w:spacing w:after="0" w:line="480" w:lineRule="auto"/>
        <w:rPr>
          <w:color w:val="EE0000"/>
        </w:rPr>
      </w:pPr>
      <w:r>
        <w:rPr>
          <w:color w:val="EE0000"/>
        </w:rPr>
        <w:t>Repeated content is now removed.</w:t>
      </w: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2C9F8BCE" w:rsidR="005F781D" w:rsidRPr="005F781D" w:rsidRDefault="002163FC" w:rsidP="006555F1">
      <w:pPr>
        <w:spacing w:after="0" w:line="480" w:lineRule="auto"/>
        <w:rPr>
          <w:color w:val="EE0000"/>
        </w:rPr>
      </w:pPr>
      <w:r>
        <w:rPr>
          <w:color w:val="EE0000"/>
        </w:rPr>
        <w:t>PA is now expanded to Pennsylvania and country is now added.</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775804D5" w:rsidR="005F781D" w:rsidRPr="005F781D" w:rsidRDefault="002163FC" w:rsidP="006555F1">
      <w:pPr>
        <w:spacing w:after="0" w:line="480" w:lineRule="auto"/>
        <w:rPr>
          <w:color w:val="EE0000"/>
        </w:rPr>
      </w:pPr>
      <w:r>
        <w:rPr>
          <w:color w:val="EE0000"/>
        </w:rPr>
        <w:t>Thank you! Changed as suggested</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lastRenderedPageBreak/>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5B74D748" w:rsidR="005F781D" w:rsidRPr="002163FC" w:rsidRDefault="002163FC" w:rsidP="006555F1">
      <w:pPr>
        <w:spacing w:after="0" w:line="480" w:lineRule="auto"/>
        <w:rPr>
          <w:color w:val="EE0000"/>
        </w:rPr>
      </w:pPr>
      <w:r>
        <w:rPr>
          <w:color w:val="EE0000"/>
        </w:rPr>
        <w:t xml:space="preserve">This is a great point, soil measurements (and fungal community analyses) have typically been collected using single measurement periods that have not allowed us to trace the temporal variation of these traits. The sentence now reads “Additionally, soil nutrient availability and soil water availability does not differ between </w:t>
      </w:r>
      <w:r>
        <w:rPr>
          <w:i/>
          <w:iCs/>
          <w:color w:val="EE0000"/>
        </w:rPr>
        <w:t xml:space="preserve">A. </w:t>
      </w:r>
      <w:proofErr w:type="spellStart"/>
      <w:r>
        <w:rPr>
          <w:i/>
          <w:iCs/>
          <w:color w:val="EE0000"/>
        </w:rPr>
        <w:t>petiolata</w:t>
      </w:r>
      <w:proofErr w:type="spellEnd"/>
      <w:r>
        <w:rPr>
          <w:color w:val="EE0000"/>
        </w:rPr>
        <w:t xml:space="preserve"> treatments (</w:t>
      </w:r>
      <w:proofErr w:type="spellStart"/>
      <w:r>
        <w:rPr>
          <w:color w:val="EE0000"/>
        </w:rPr>
        <w:t>Bialic</w:t>
      </w:r>
      <w:proofErr w:type="spellEnd"/>
      <w:r>
        <w:rPr>
          <w:color w:val="EE0000"/>
        </w:rPr>
        <w:t>-Murphy et al., 2021; Burke et al., 2019), though these soil measurements have typically been collected over a single timepoint.</w:t>
      </w:r>
      <w:r w:rsidR="002E3E95">
        <w:rPr>
          <w:color w:val="EE0000"/>
        </w:rPr>
        <w:t>”</w:t>
      </w: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5824E893" w14:textId="043049B0" w:rsidR="006D08D7" w:rsidRDefault="006D08D7" w:rsidP="006555F1">
      <w:pPr>
        <w:spacing w:after="0" w:line="480" w:lineRule="auto"/>
        <w:rPr>
          <w:color w:val="EE0000"/>
        </w:rPr>
      </w:pPr>
      <w:r>
        <w:rPr>
          <w:color w:val="EE0000"/>
        </w:rPr>
        <w:t>This is a great point. We have changed our phrasing in the remainder of the Results section and in the Discussion section to more accurately reflect the measurement collection strategy.</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t>Figure 3 could be simplified by removing duplicated axes titles in on the y-axes in the second column and the ‘Tree canopy status’ label on the x axis and potentially species headings in a, b, c, d.</w:t>
      </w:r>
    </w:p>
    <w:p w14:paraId="01CBA181" w14:textId="15641DAE" w:rsidR="005F781D" w:rsidRPr="005F781D" w:rsidRDefault="005F781D" w:rsidP="006555F1">
      <w:pPr>
        <w:spacing w:after="0" w:line="480" w:lineRule="auto"/>
        <w:rPr>
          <w:color w:val="EE0000"/>
        </w:rPr>
      </w:pPr>
      <w:r>
        <w:rPr>
          <w:color w:val="EE0000"/>
        </w:rPr>
        <w:t>Thank you for the suggestion, we have removed duplicated axis labels in this figure and have extended this to remove duplicate axis titles in all other figures.</w:t>
      </w:r>
    </w:p>
    <w:p w14:paraId="12B422EA" w14:textId="77777777" w:rsidR="005F781D" w:rsidRDefault="005F781D" w:rsidP="006555F1">
      <w:pPr>
        <w:spacing w:after="0" w:line="480" w:lineRule="auto"/>
        <w:rPr>
          <w:color w:val="000000"/>
        </w:rPr>
      </w:pPr>
    </w:p>
    <w:p w14:paraId="74797BDB" w14:textId="77777777" w:rsidR="00115EB4" w:rsidRDefault="00115EB4" w:rsidP="006555F1">
      <w:pPr>
        <w:spacing w:after="0" w:line="480" w:lineRule="auto"/>
        <w:rPr>
          <w:color w:val="000000"/>
        </w:rPr>
      </w:pPr>
      <w:r w:rsidRPr="00115EB4">
        <w:rPr>
          <w:color w:val="000000"/>
        </w:rPr>
        <w:t xml:space="preserve">L487: What did </w:t>
      </w:r>
      <w:proofErr w:type="spellStart"/>
      <w:r w:rsidRPr="00115EB4">
        <w:rPr>
          <w:color w:val="000000"/>
        </w:rPr>
        <w:t>Bialic</w:t>
      </w:r>
      <w:proofErr w:type="spellEnd"/>
      <w:r w:rsidRPr="00115EB4">
        <w:rPr>
          <w:color w:val="000000"/>
        </w:rPr>
        <w:t>-Murphy et al. (2021) find? Expand here or refer to Table 1, and specific rows.</w:t>
      </w:r>
    </w:p>
    <w:p w14:paraId="14E1BDEC" w14:textId="686667C1" w:rsidR="00814E1E" w:rsidRPr="001A7F04" w:rsidRDefault="00AB7F3E" w:rsidP="001A7F04">
      <w:pPr>
        <w:spacing w:line="480" w:lineRule="auto"/>
        <w:rPr>
          <w:color w:val="0E101A"/>
        </w:rPr>
      </w:pPr>
      <w:r>
        <w:rPr>
          <w:color w:val="EE0000"/>
        </w:rPr>
        <w:t xml:space="preserve">Thank you for this suggestion. </w:t>
      </w:r>
      <w:r w:rsidRPr="00AB7F3E">
        <w:rPr>
          <w:color w:val="EE0000"/>
        </w:rPr>
        <w:t xml:space="preserve">We have modified this sentence to now read “Building on results reported in </w:t>
      </w:r>
      <w:sdt>
        <w:sdtPr>
          <w:rPr>
            <w:color w:val="EE0000"/>
          </w:rPr>
          <w:tag w:val="MENDELEY_CITATION_v3_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"/>
          <w:id w:val="401035266"/>
          <w:placeholder>
            <w:docPart w:val="5C62B1591B1E1045A658D3233D8660F8"/>
          </w:placeholder>
        </w:sdtPr>
        <w:sdtContent>
          <w:proofErr w:type="spellStart"/>
          <w:r w:rsidRPr="00AB7F3E">
            <w:rPr>
              <w:color w:val="EE0000"/>
            </w:rPr>
            <w:t>Bialic</w:t>
          </w:r>
          <w:proofErr w:type="spellEnd"/>
          <w:r w:rsidRPr="00AB7F3E">
            <w:rPr>
              <w:color w:val="EE0000"/>
            </w:rPr>
            <w:t>-Murphy et al. (2021)</w:t>
          </w:r>
        </w:sdtContent>
      </w:sdt>
      <w:r w:rsidRPr="00AB7F3E">
        <w:rPr>
          <w:color w:val="EE0000"/>
        </w:rPr>
        <w:t xml:space="preserve">, who showed that </w:t>
      </w:r>
      <w:r w:rsidRPr="00AB7F3E">
        <w:rPr>
          <w:i/>
          <w:iCs/>
          <w:color w:val="EE0000"/>
        </w:rPr>
        <w:t xml:space="preserve">A. </w:t>
      </w:r>
      <w:proofErr w:type="spellStart"/>
      <w:r w:rsidRPr="00AB7F3E">
        <w:rPr>
          <w:i/>
          <w:iCs/>
          <w:color w:val="EE0000"/>
        </w:rPr>
        <w:t>petiolata</w:t>
      </w:r>
      <w:proofErr w:type="spellEnd"/>
      <w:r w:rsidRPr="00AB7F3E">
        <w:rPr>
          <w:color w:val="EE0000"/>
        </w:rPr>
        <w:t xml:space="preserve"> treatments modify AMF community structure and native plant nutrient and water economies (Table 1), these observations suggest that </w:t>
      </w:r>
      <w:r w:rsidRPr="00AB7F3E">
        <w:rPr>
          <w:i/>
          <w:color w:val="EE0000"/>
        </w:rPr>
        <w:t xml:space="preserve">A. </w:t>
      </w:r>
      <w:proofErr w:type="spellStart"/>
      <w:r w:rsidRPr="00AB7F3E">
        <w:rPr>
          <w:i/>
          <w:color w:val="EE0000"/>
        </w:rPr>
        <w:t>petiolata</w:t>
      </w:r>
      <w:proofErr w:type="spellEnd"/>
      <w:r w:rsidRPr="00AB7F3E">
        <w:rPr>
          <w:color w:val="EE0000"/>
        </w:rPr>
        <w:t xml:space="preserve"> invasion modifies net photosynthesis rates by altering nutrient uptake and allocation to photosynthetic enzymes in </w:t>
      </w:r>
      <w:r w:rsidRPr="00AB7F3E">
        <w:rPr>
          <w:i/>
          <w:color w:val="EE0000"/>
        </w:rPr>
        <w:t>Trillium</w:t>
      </w:r>
      <w:r w:rsidRPr="00AB7F3E">
        <w:rPr>
          <w:color w:val="EE0000"/>
        </w:rPr>
        <w:t xml:space="preserve"> spp. and by altering water uptake and use for photosynthesis in </w:t>
      </w:r>
      <w:r w:rsidRPr="00AB7F3E">
        <w:rPr>
          <w:i/>
          <w:color w:val="EE0000"/>
        </w:rPr>
        <w:t xml:space="preserve">M. </w:t>
      </w:r>
      <w:proofErr w:type="spellStart"/>
      <w:r w:rsidRPr="00AB7F3E">
        <w:rPr>
          <w:i/>
          <w:color w:val="EE0000"/>
        </w:rPr>
        <w:t>racemosum</w:t>
      </w:r>
      <w:proofErr w:type="spellEnd"/>
      <w:r w:rsidRPr="00AB7F3E">
        <w:rPr>
          <w:color w:val="EE0000"/>
        </w:rPr>
        <w:t>.”</w:t>
      </w:r>
    </w:p>
    <w:p w14:paraId="0860F623" w14:textId="77777777" w:rsidR="002E3E95" w:rsidRDefault="002E3E95" w:rsidP="006555F1">
      <w:pPr>
        <w:spacing w:after="0" w:line="480" w:lineRule="auto"/>
        <w:rPr>
          <w:color w:val="000000"/>
        </w:rPr>
      </w:pPr>
    </w:p>
    <w:p w14:paraId="092D993B" w14:textId="01E6A552"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5F05E0B4" w:rsidR="004B0657" w:rsidRPr="004B0657" w:rsidRDefault="004B0657" w:rsidP="006555F1">
      <w:pPr>
        <w:spacing w:after="0" w:line="480" w:lineRule="auto"/>
        <w:rPr>
          <w:color w:val="EE0000"/>
        </w:rPr>
      </w:pPr>
      <w:r>
        <w:rPr>
          <w:color w:val="EE0000"/>
        </w:rPr>
        <w:t>Thank you!</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t>Comments to the Corresponding author</w:t>
      </w:r>
      <w:r w:rsidRPr="00115EB4">
        <w:rPr>
          <w:color w:val="000000"/>
        </w:rPr>
        <w:br/>
        <w:t>The paper is well written and certainly falls within the aims of Functional Ecology, as it “provides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7357F60D" w14:textId="2B6BE3DF" w:rsidR="004B0657" w:rsidRPr="004B0657" w:rsidRDefault="004B0657" w:rsidP="006555F1">
      <w:pPr>
        <w:spacing w:after="0" w:line="480" w:lineRule="auto"/>
        <w:rPr>
          <w:color w:val="EE0000"/>
        </w:rPr>
      </w:pPr>
      <w:r>
        <w:rPr>
          <w:color w:val="EE0000"/>
        </w:rPr>
        <w:t>Thank you for the positive comments on our manuscript.</w:t>
      </w:r>
    </w:p>
    <w:p w14:paraId="64D3CF2F" w14:textId="77777777" w:rsidR="00EF0756" w:rsidRDefault="00EF0756" w:rsidP="006555F1">
      <w:pPr>
        <w:spacing w:after="0" w:line="480" w:lineRule="auto"/>
        <w:rPr>
          <w:color w:val="000000"/>
        </w:rPr>
      </w:pPr>
    </w:p>
    <w:p w14:paraId="56E679F3" w14:textId="627CB25F" w:rsidR="00115EB4" w:rsidRDefault="00115EB4" w:rsidP="006555F1">
      <w:pPr>
        <w:spacing w:after="0" w:line="480" w:lineRule="auto"/>
        <w:rPr>
          <w:color w:val="000000"/>
        </w:rPr>
      </w:pPr>
      <w:r w:rsidRPr="00115EB4">
        <w:rPr>
          <w:color w:val="000000"/>
        </w:rPr>
        <w:t>The main drawback is the Discussion that must be shortened; the same concept of the underlying mechanisms is overly reiterated throughout this section. The Introduction needs to be shortened as well.</w:t>
      </w:r>
    </w:p>
    <w:p w14:paraId="74942989" w14:textId="4C3DFAAA" w:rsidR="004B0657" w:rsidRPr="004B0657" w:rsidRDefault="004B0657" w:rsidP="006555F1">
      <w:pPr>
        <w:spacing w:after="0" w:line="480" w:lineRule="auto"/>
        <w:rPr>
          <w:color w:val="EE0000"/>
        </w:rPr>
      </w:pPr>
      <w:r>
        <w:rPr>
          <w:color w:val="EE0000"/>
        </w:rPr>
        <w:t>Thank you for this suggestion and we agree. The revised version of the manuscript now streamlines content in both the Introduction and Discussion sections.</w:t>
      </w:r>
    </w:p>
    <w:p w14:paraId="7ECB90BE" w14:textId="77777777" w:rsidR="00EF0756" w:rsidRDefault="00EF0756" w:rsidP="006555F1">
      <w:pPr>
        <w:spacing w:after="0" w:line="480" w:lineRule="auto"/>
        <w:rPr>
          <w:color w:val="000000"/>
        </w:rPr>
      </w:pPr>
    </w:p>
    <w:p w14:paraId="619D126D" w14:textId="2736DD11" w:rsidR="00115EB4" w:rsidRDefault="00115EB4" w:rsidP="006555F1">
      <w:pPr>
        <w:spacing w:after="0" w:line="480" w:lineRule="auto"/>
        <w:rPr>
          <w:color w:val="000000"/>
        </w:rPr>
      </w:pPr>
      <w:r w:rsidRPr="00115EB4">
        <w:rPr>
          <w:color w:val="000000"/>
        </w:rPr>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 xml:space="preserve">A. </w:t>
      </w:r>
      <w:proofErr w:type="spellStart"/>
      <w:r w:rsidRPr="004B0657">
        <w:rPr>
          <w:i/>
          <w:iCs/>
          <w:color w:val="000000"/>
        </w:rPr>
        <w:t>petiolat</w:t>
      </w:r>
      <w:r w:rsidR="004B0657" w:rsidRPr="004B0657">
        <w:rPr>
          <w:i/>
          <w:iCs/>
          <w:color w:val="000000"/>
        </w:rPr>
        <w:t>a</w:t>
      </w:r>
      <w:proofErr w:type="spellEnd"/>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371C3048" w:rsidR="004B0657" w:rsidRPr="008C783C" w:rsidRDefault="004B0657" w:rsidP="006555F1">
      <w:pPr>
        <w:spacing w:after="0" w:line="480" w:lineRule="auto"/>
        <w:rPr>
          <w:color w:val="EE0000"/>
        </w:rPr>
      </w:pPr>
      <w:r>
        <w:rPr>
          <w:color w:val="EE0000"/>
        </w:rPr>
        <w:t xml:space="preserve">Thank you for the positive comment about our Introduction. The reviewer raises some important points here and, indeed, </w:t>
      </w:r>
      <w:proofErr w:type="spellStart"/>
      <w:r>
        <w:rPr>
          <w:color w:val="EE0000"/>
        </w:rPr>
        <w:t>Bialic</w:t>
      </w:r>
      <w:proofErr w:type="spellEnd"/>
      <w:r>
        <w:rPr>
          <w:color w:val="EE0000"/>
        </w:rPr>
        <w:t xml:space="preserve">-Murphy et al. (2021) find limited support for </w:t>
      </w:r>
      <w:r>
        <w:rPr>
          <w:i/>
          <w:iCs/>
          <w:color w:val="EE0000"/>
        </w:rPr>
        <w:t xml:space="preserve">A. </w:t>
      </w:r>
      <w:proofErr w:type="spellStart"/>
      <w:r>
        <w:rPr>
          <w:i/>
          <w:iCs/>
          <w:color w:val="EE0000"/>
        </w:rPr>
        <w:t>petiolata</w:t>
      </w:r>
      <w:proofErr w:type="spellEnd"/>
      <w:r>
        <w:rPr>
          <w:color w:val="EE0000"/>
        </w:rPr>
        <w:t xml:space="preserve"> effects on root colonization and aseptate hyphae. However, differences in fungal community composition in the mineral soil layer could have lasting impacts on plant communities, especially if shifts in AM fungal communities are associated with either more generalist fungi or an increase in the relative proportion of pathogenic fungi. Indeed,</w:t>
      </w:r>
      <w:r w:rsidR="008C783C">
        <w:rPr>
          <w:color w:val="EE0000"/>
        </w:rPr>
        <w:t xml:space="preserve"> t</w:t>
      </w:r>
      <w:r>
        <w:rPr>
          <w:color w:val="EE0000"/>
        </w:rPr>
        <w:t xml:space="preserve">he link between AM fungal community structure and plant physiological responses </w:t>
      </w:r>
      <w:r w:rsidR="002E3E95">
        <w:rPr>
          <w:color w:val="EE0000"/>
        </w:rPr>
        <w:t>is</w:t>
      </w:r>
      <w:r>
        <w:rPr>
          <w:color w:val="EE0000"/>
        </w:rPr>
        <w:t xml:space="preserve"> speculative and </w:t>
      </w:r>
      <w:r w:rsidR="002E3E95">
        <w:rPr>
          <w:color w:val="EE0000"/>
        </w:rPr>
        <w:t>is</w:t>
      </w:r>
      <w:r>
        <w:rPr>
          <w:color w:val="EE0000"/>
        </w:rPr>
        <w:t xml:space="preserve"> intended to be </w:t>
      </w:r>
      <w:r>
        <w:rPr>
          <w:color w:val="EE0000"/>
        </w:rPr>
        <w:lastRenderedPageBreak/>
        <w:t xml:space="preserve">presented as such. </w:t>
      </w:r>
      <w:commentRangeStart w:id="22"/>
      <w:r>
        <w:rPr>
          <w:color w:val="EE0000"/>
        </w:rPr>
        <w:t>There are other works in the pipeline that more thoroughly address the mechanistic link between AM fungal communities and plant physiology from which this work was designed to provide the foundation for.</w:t>
      </w:r>
      <w:commentRangeEnd w:id="22"/>
      <w:r w:rsidR="00582979">
        <w:rPr>
          <w:rStyle w:val="CommentReference"/>
        </w:rPr>
        <w:commentReference w:id="22"/>
      </w:r>
    </w:p>
    <w:p w14:paraId="07A38520" w14:textId="77777777" w:rsidR="00EF0756" w:rsidRDefault="00EF0756" w:rsidP="006555F1">
      <w:pPr>
        <w:spacing w:after="0" w:line="480" w:lineRule="auto"/>
        <w:rPr>
          <w:color w:val="000000"/>
        </w:rPr>
      </w:pPr>
    </w:p>
    <w:p w14:paraId="12E98DA9" w14:textId="1C8A7B29" w:rsidR="00115EB4" w:rsidRDefault="00115EB4" w:rsidP="006555F1">
      <w:pPr>
        <w:spacing w:after="0" w:line="480" w:lineRule="auto"/>
        <w:rPr>
          <w:color w:val="000000"/>
        </w:rPr>
      </w:pPr>
      <w:r w:rsidRPr="00115EB4">
        <w:rPr>
          <w:color w:val="000000"/>
        </w:rPr>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 the first half of May?</w:t>
      </w:r>
    </w:p>
    <w:p w14:paraId="40A65334" w14:textId="62F3EA27" w:rsidR="008C783C" w:rsidRPr="008C783C" w:rsidRDefault="008C783C" w:rsidP="006555F1">
      <w:pPr>
        <w:spacing w:after="0" w:line="480" w:lineRule="auto"/>
        <w:rPr>
          <w:color w:val="EE0000"/>
        </w:rPr>
      </w:pPr>
      <w:r>
        <w:rPr>
          <w:color w:val="EE0000"/>
        </w:rPr>
        <w:t xml:space="preserve">We had similar questions; however, an update to our statistical approach provides some clarity. The previous manuscript submission reported results using models that included some individuals that had measurements collected at a single timepoint. We updated the statistical approach to now include only individuals that had measurements collected at both measurement timepoints and included individual identity as an additional random intercept term to account for repeated measures. This statistical approach allows us to </w:t>
      </w:r>
      <w:r w:rsidR="009829EC">
        <w:rPr>
          <w:color w:val="EE0000"/>
        </w:rPr>
        <w:t xml:space="preserve">more robustly </w:t>
      </w:r>
      <w:r>
        <w:rPr>
          <w:color w:val="EE0000"/>
        </w:rPr>
        <w:t>assess the temporal effects of treatments on native plant gas exchange</w:t>
      </w:r>
      <w:r w:rsidR="009829EC">
        <w:rPr>
          <w:color w:val="EE0000"/>
        </w:rPr>
        <w:t xml:space="preserve">. </w:t>
      </w:r>
      <w:r>
        <w:rPr>
          <w:color w:val="EE0000"/>
        </w:rPr>
        <w:t xml:space="preserve">While the main takeaways of the paper remain unchanged, net photosynthesis and stomatal conductance responses to </w:t>
      </w:r>
      <w:r>
        <w:rPr>
          <w:i/>
          <w:iCs/>
          <w:color w:val="EE0000"/>
        </w:rPr>
        <w:t xml:space="preserve">A. </w:t>
      </w:r>
      <w:proofErr w:type="spellStart"/>
      <w:r>
        <w:rPr>
          <w:i/>
          <w:iCs/>
          <w:color w:val="EE0000"/>
        </w:rPr>
        <w:t>petiolata</w:t>
      </w:r>
      <w:proofErr w:type="spellEnd"/>
      <w:r>
        <w:rPr>
          <w:color w:val="EE0000"/>
        </w:rPr>
        <w:t xml:space="preserve"> treatments in </w:t>
      </w:r>
      <w:r>
        <w:rPr>
          <w:i/>
          <w:iCs/>
          <w:color w:val="EE0000"/>
        </w:rPr>
        <w:t xml:space="preserve">M. </w:t>
      </w:r>
      <w:proofErr w:type="spellStart"/>
      <w:r>
        <w:rPr>
          <w:i/>
          <w:iCs/>
          <w:color w:val="EE0000"/>
        </w:rPr>
        <w:t>racemosum</w:t>
      </w:r>
      <w:proofErr w:type="spellEnd"/>
      <w:r>
        <w:rPr>
          <w:color w:val="EE0000"/>
        </w:rPr>
        <w:t xml:space="preserve"> are now only observed after tree canopy closure. Thus, </w:t>
      </w:r>
      <w:r>
        <w:rPr>
          <w:i/>
          <w:iCs/>
          <w:color w:val="EE0000"/>
        </w:rPr>
        <w:t>Trillium</w:t>
      </w:r>
      <w:r>
        <w:rPr>
          <w:color w:val="EE0000"/>
        </w:rPr>
        <w:t xml:space="preserve"> spp. and </w:t>
      </w:r>
      <w:r>
        <w:rPr>
          <w:i/>
          <w:iCs/>
          <w:color w:val="EE0000"/>
        </w:rPr>
        <w:t xml:space="preserve">M. </w:t>
      </w:r>
      <w:proofErr w:type="spellStart"/>
      <w:r>
        <w:rPr>
          <w:i/>
          <w:iCs/>
          <w:color w:val="EE0000"/>
        </w:rPr>
        <w:t>racemosum</w:t>
      </w:r>
      <w:proofErr w:type="spellEnd"/>
      <w:r>
        <w:rPr>
          <w:color w:val="EE0000"/>
        </w:rPr>
        <w:t xml:space="preserve"> responses to </w:t>
      </w:r>
      <w:r>
        <w:rPr>
          <w:i/>
          <w:iCs/>
          <w:color w:val="EE0000"/>
        </w:rPr>
        <w:t xml:space="preserve">A. </w:t>
      </w:r>
      <w:proofErr w:type="spellStart"/>
      <w:r>
        <w:rPr>
          <w:i/>
          <w:iCs/>
          <w:color w:val="EE0000"/>
        </w:rPr>
        <w:t>petiolata</w:t>
      </w:r>
      <w:proofErr w:type="spellEnd"/>
      <w:r>
        <w:rPr>
          <w:color w:val="EE0000"/>
        </w:rPr>
        <w:t xml:space="preserve"> treatments now follow the same pattern, with no </w:t>
      </w:r>
      <w:r>
        <w:rPr>
          <w:color w:val="EE0000"/>
        </w:rPr>
        <w:lastRenderedPageBreak/>
        <w:t xml:space="preserve">treatment differences observed early in the season and significant negative effects of </w:t>
      </w:r>
      <w:r>
        <w:rPr>
          <w:i/>
          <w:iCs/>
          <w:color w:val="EE0000"/>
        </w:rPr>
        <w:t xml:space="preserve">A. </w:t>
      </w:r>
      <w:proofErr w:type="spellStart"/>
      <w:r>
        <w:rPr>
          <w:i/>
          <w:iCs/>
          <w:color w:val="EE0000"/>
        </w:rPr>
        <w:t>petiolata</w:t>
      </w:r>
      <w:proofErr w:type="spellEnd"/>
      <w:r>
        <w:rPr>
          <w:color w:val="EE0000"/>
        </w:rPr>
        <w:t xml:space="preserve"> observed during the second measurement period.</w:t>
      </w:r>
    </w:p>
    <w:p w14:paraId="46A0A944" w14:textId="77777777" w:rsidR="00EF0756" w:rsidRDefault="00EF0756" w:rsidP="006555F1">
      <w:pPr>
        <w:spacing w:after="0" w:line="480" w:lineRule="auto"/>
        <w:rPr>
          <w:color w:val="000000"/>
        </w:rPr>
      </w:pPr>
    </w:p>
    <w:p w14:paraId="547BD023" w14:textId="379412C4" w:rsidR="00115EB4" w:rsidRDefault="00115EB4" w:rsidP="006555F1">
      <w:pPr>
        <w:spacing w:after="0" w:line="480" w:lineRule="auto"/>
        <w:rPr>
          <w:color w:val="000000"/>
        </w:rPr>
      </w:pPr>
      <w:r w:rsidRPr="00115EB4">
        <w:rPr>
          <w:color w:val="000000"/>
        </w:rPr>
        <w:t xml:space="preserve">Moreover,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0422EBDB" w14:textId="4C9E1A5E" w:rsidR="009829EC" w:rsidRPr="001A7F04" w:rsidRDefault="009829EC" w:rsidP="006555F1">
      <w:pPr>
        <w:spacing w:after="0" w:line="480" w:lineRule="auto"/>
        <w:rPr>
          <w:color w:val="EE0000"/>
        </w:rPr>
      </w:pPr>
      <w:r>
        <w:rPr>
          <w:color w:val="EE0000"/>
        </w:rPr>
        <w:t xml:space="preserve">Sure, this is a possible </w:t>
      </w:r>
      <w:r w:rsidR="00A3634A">
        <w:rPr>
          <w:color w:val="EE0000"/>
        </w:rPr>
        <w:t>explanation</w:t>
      </w:r>
      <w:r>
        <w:rPr>
          <w:color w:val="EE0000"/>
        </w:rPr>
        <w:t xml:space="preserve">; however, the presence of the allelopathic invader in the </w:t>
      </w:r>
      <w:r>
        <w:rPr>
          <w:i/>
          <w:iCs/>
          <w:color w:val="EE0000"/>
        </w:rPr>
        <w:t xml:space="preserve">A. </w:t>
      </w:r>
      <w:proofErr w:type="spellStart"/>
      <w:r>
        <w:rPr>
          <w:i/>
          <w:iCs/>
          <w:color w:val="EE0000"/>
        </w:rPr>
        <w:t>petiolata</w:t>
      </w:r>
      <w:proofErr w:type="spellEnd"/>
      <w:r>
        <w:rPr>
          <w:color w:val="EE0000"/>
        </w:rPr>
        <w:t>-ambient treatment, especially at high densities, should promote reduced plot-level water availability due to the increased water uptake of the invasive species.</w:t>
      </w:r>
    </w:p>
    <w:p w14:paraId="0B663540" w14:textId="77777777" w:rsidR="004B0657" w:rsidRDefault="004B0657" w:rsidP="006555F1">
      <w:pPr>
        <w:spacing w:after="0" w:line="480" w:lineRule="auto"/>
        <w:rPr>
          <w:color w:val="000000"/>
        </w:rPr>
      </w:pPr>
    </w:p>
    <w:p w14:paraId="7988002D" w14:textId="77777777" w:rsidR="00115EB4" w:rsidRDefault="00115EB4" w:rsidP="006555F1">
      <w:pPr>
        <w:spacing w:after="0" w:line="480" w:lineRule="auto"/>
        <w:rPr>
          <w:color w:val="000000"/>
        </w:rPr>
      </w:pPr>
      <w:r w:rsidRPr="00115EB4">
        <w:rPr>
          <w:color w:val="000000"/>
        </w:rPr>
        <w:t>I think a Conclusions is not necessary.</w:t>
      </w:r>
    </w:p>
    <w:p w14:paraId="159204B0" w14:textId="320D8028" w:rsidR="004B0657" w:rsidRPr="004B0657" w:rsidRDefault="004B0657" w:rsidP="006555F1">
      <w:pPr>
        <w:spacing w:after="0" w:line="480" w:lineRule="auto"/>
        <w:rPr>
          <w:color w:val="EE0000"/>
        </w:rPr>
      </w:pPr>
      <w:r>
        <w:rPr>
          <w:color w:val="EE0000"/>
        </w:rPr>
        <w:t>The conclusions section has been removed.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408B0F65" w:rsidR="004B0657" w:rsidRPr="004B0657" w:rsidRDefault="004B0657" w:rsidP="006555F1">
      <w:pPr>
        <w:spacing w:after="0" w:line="480" w:lineRule="auto"/>
        <w:rPr>
          <w:color w:val="EE0000"/>
        </w:rPr>
      </w:pPr>
      <w:r>
        <w:rPr>
          <w:color w:val="EE0000"/>
        </w:rPr>
        <w:t>We agree with the reviewer’s suggestion and have revised the manuscript to be more cautious 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1FA347DE" w14:textId="31E1D756" w:rsidR="009829EC" w:rsidRPr="009829EC" w:rsidRDefault="009829EC" w:rsidP="006555F1">
      <w:pPr>
        <w:spacing w:after="0" w:line="480" w:lineRule="auto"/>
        <w:rPr>
          <w:color w:val="EE0000"/>
        </w:rPr>
      </w:pPr>
      <w:r>
        <w:rPr>
          <w:color w:val="EE0000"/>
        </w:rPr>
        <w:lastRenderedPageBreak/>
        <w:t>Thank you for this suggestion. The sentence now reads as suggested.</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3EB690F2" w14:textId="320FC01C" w:rsidR="00B238C0" w:rsidRPr="00B238C0" w:rsidRDefault="00B238C0" w:rsidP="006555F1">
      <w:pPr>
        <w:spacing w:after="0" w:line="480" w:lineRule="auto"/>
        <w:rPr>
          <w:color w:val="EE0000"/>
        </w:rPr>
      </w:pPr>
      <w:del w:id="23" w:author="Smith, Nick" w:date="2025-09-04T13:43:00Z" w16du:dateUtc="2025-09-04T18:43:00Z">
        <w:r w:rsidDel="00582979">
          <w:rPr>
            <w:color w:val="EE0000"/>
          </w:rPr>
          <w:delText>Sure, either</w:delText>
        </w:r>
      </w:del>
      <w:ins w:id="24" w:author="Smith, Nick" w:date="2025-09-04T13:43:00Z" w16du:dateUtc="2025-09-04T18:43:00Z">
        <w:r w:rsidR="00582979">
          <w:rPr>
            <w:color w:val="EE0000"/>
          </w:rPr>
          <w:t>We believe that either</w:t>
        </w:r>
      </w:ins>
      <w:r>
        <w:rPr>
          <w:color w:val="EE0000"/>
        </w:rPr>
        <w:t xml:space="preserve"> </w:t>
      </w:r>
      <w:del w:id="25" w:author="Smith, Nick" w:date="2025-09-04T13:43:00Z" w16du:dateUtc="2025-09-04T18:43:00Z">
        <w:r w:rsidDel="00582979">
          <w:rPr>
            <w:color w:val="EE0000"/>
          </w:rPr>
          <w:delText>works</w:delText>
        </w:r>
      </w:del>
      <w:ins w:id="26" w:author="Smith, Nick" w:date="2025-09-04T13:43:00Z" w16du:dateUtc="2025-09-04T18:43:00Z">
        <w:r w:rsidR="00582979">
          <w:rPr>
            <w:color w:val="EE0000"/>
          </w:rPr>
          <w:t>wording is appropriate</w:t>
        </w:r>
      </w:ins>
      <w:r>
        <w:rPr>
          <w:color w:val="EE0000"/>
        </w:rPr>
        <w:t>, but we have changed this sentence according to the suggestion.</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5B958E35" w14:textId="05CC0A77" w:rsidR="007742E9" w:rsidRDefault="007742E9" w:rsidP="006555F1">
      <w:pPr>
        <w:spacing w:after="0" w:line="480" w:lineRule="auto"/>
        <w:rPr>
          <w:color w:val="EE0000"/>
        </w:rPr>
      </w:pPr>
      <w:r>
        <w:rPr>
          <w:color w:val="EE0000"/>
        </w:rPr>
        <w:t xml:space="preserve">This is a great idea. We have added temporal information to all plots. The x-axis labels now read </w:t>
      </w:r>
      <w:r w:rsidR="001A7F04">
        <w:rPr>
          <w:color w:val="EE0000"/>
        </w:rPr>
        <w:t xml:space="preserve">as </w:t>
      </w:r>
      <w:r>
        <w:rPr>
          <w:color w:val="EE0000"/>
        </w:rPr>
        <w:t>“Open (April-May)” and “Closed (June)”.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AE647BE" w14:textId="4F751BF0" w:rsidR="006C1B58" w:rsidRPr="006C1B58" w:rsidRDefault="006C1B58" w:rsidP="006555F1">
      <w:pPr>
        <w:spacing w:after="0" w:line="480" w:lineRule="auto"/>
        <w:rPr>
          <w:color w:val="EE0000"/>
        </w:rPr>
      </w:pPr>
      <w:r>
        <w:rPr>
          <w:color w:val="EE0000"/>
        </w:rPr>
        <w:t xml:space="preserve">Thank you for this suggestion. </w:t>
      </w:r>
      <w:r w:rsidRPr="002E3E95">
        <w:rPr>
          <w:color w:val="EE0000"/>
        </w:rPr>
        <w:t>Table S1 and S2 have been moved into the main text as Table 3. We have also transposed treatments into columns and variables in rows as suggested.</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lastRenderedPageBreak/>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3114D741" w14:textId="6835EB82" w:rsidR="00D544D8" w:rsidRPr="006C1B58" w:rsidRDefault="006C1B58" w:rsidP="006555F1">
      <w:pPr>
        <w:spacing w:after="0" w:line="480" w:lineRule="auto"/>
        <w:rPr>
          <w:color w:val="EE0000"/>
        </w:rPr>
      </w:pPr>
      <w:r>
        <w:rPr>
          <w:color w:val="EE0000"/>
        </w:rPr>
        <w:t>We have standardized the Y-axis values between the two species</w:t>
      </w:r>
      <w:r w:rsidR="00EF0756">
        <w:rPr>
          <w:color w:val="EE0000"/>
        </w:rPr>
        <w:t xml:space="preserve"> for all figures.</w:t>
      </w:r>
    </w:p>
    <w:p w14:paraId="679CA814" w14:textId="77777777" w:rsidR="003B7B0A" w:rsidRDefault="003B7B0A"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only under closed canopy. That’s all.</w:t>
      </w:r>
    </w:p>
    <w:p w14:paraId="5F606EFF" w14:textId="7EF6E5B5" w:rsidR="00B238C0" w:rsidRPr="00B238C0" w:rsidRDefault="0060417E" w:rsidP="006555F1">
      <w:pPr>
        <w:spacing w:after="0" w:line="480" w:lineRule="auto"/>
        <w:rPr>
          <w:color w:val="EE0000"/>
        </w:rPr>
      </w:pPr>
      <w:r>
        <w:rPr>
          <w:color w:val="EE0000"/>
        </w:rPr>
        <w:t>The reviewer’s assessment of our results is correct</w:t>
      </w:r>
      <w:r w:rsidR="00B238C0">
        <w:rPr>
          <w:color w:val="EE0000"/>
        </w:rPr>
        <w:t xml:space="preserve">. However, we call attention to revised results indicating that the general </w:t>
      </w:r>
      <w:r w:rsidR="00B238C0">
        <w:rPr>
          <w:i/>
          <w:iCs/>
          <w:color w:val="EE0000"/>
        </w:rPr>
        <w:t xml:space="preserve">M. </w:t>
      </w:r>
      <w:proofErr w:type="spellStart"/>
      <w:r w:rsidR="00B238C0">
        <w:rPr>
          <w:i/>
          <w:iCs/>
          <w:color w:val="EE0000"/>
        </w:rPr>
        <w:t>racemosum</w:t>
      </w:r>
      <w:proofErr w:type="spellEnd"/>
      <w:r w:rsidR="00B238C0">
        <w:rPr>
          <w:color w:val="EE0000"/>
        </w:rPr>
        <w:t xml:space="preserve"> response to </w:t>
      </w:r>
      <w:r w:rsidR="00B238C0">
        <w:rPr>
          <w:i/>
          <w:iCs/>
          <w:color w:val="EE0000"/>
        </w:rPr>
        <w:t xml:space="preserve">A. </w:t>
      </w:r>
      <w:proofErr w:type="spellStart"/>
      <w:r w:rsidR="00B238C0">
        <w:rPr>
          <w:i/>
          <w:iCs/>
          <w:color w:val="EE0000"/>
        </w:rPr>
        <w:t>petiolata</w:t>
      </w:r>
      <w:proofErr w:type="spellEnd"/>
      <w:r w:rsidR="00B238C0">
        <w:rPr>
          <w:color w:val="EE0000"/>
        </w:rPr>
        <w:t xml:space="preserve"> treatment is now driven by a significant negative effect of </w:t>
      </w:r>
      <w:r w:rsidR="00B238C0">
        <w:rPr>
          <w:i/>
          <w:iCs/>
          <w:color w:val="EE0000"/>
        </w:rPr>
        <w:t xml:space="preserve">A. </w:t>
      </w:r>
      <w:proofErr w:type="spellStart"/>
      <w:r w:rsidR="00B238C0">
        <w:rPr>
          <w:i/>
          <w:iCs/>
          <w:color w:val="EE0000"/>
        </w:rPr>
        <w:t>petiolata</w:t>
      </w:r>
      <w:proofErr w:type="spellEnd"/>
      <w:r w:rsidR="00B238C0">
        <w:rPr>
          <w:color w:val="EE0000"/>
        </w:rPr>
        <w:t xml:space="preserve"> on net photosynthesis, stomatal conductance, and stomatal limitation after tree canopy closure, with no effect of </w:t>
      </w:r>
      <w:r w:rsidR="00B238C0">
        <w:rPr>
          <w:i/>
          <w:iCs/>
          <w:color w:val="EE0000"/>
        </w:rPr>
        <w:t xml:space="preserve">A. </w:t>
      </w:r>
      <w:proofErr w:type="spellStart"/>
      <w:r w:rsidR="00B238C0">
        <w:rPr>
          <w:i/>
          <w:iCs/>
          <w:color w:val="EE0000"/>
        </w:rPr>
        <w:t>petiolata</w:t>
      </w:r>
      <w:proofErr w:type="spellEnd"/>
      <w:r w:rsidR="00B238C0">
        <w:rPr>
          <w:color w:val="EE0000"/>
        </w:rPr>
        <w:t xml:space="preserve"> treatment on these parameters before tree canopy closure. This complements the timing of </w:t>
      </w:r>
      <w:r w:rsidR="00B238C0">
        <w:rPr>
          <w:i/>
          <w:iCs/>
          <w:color w:val="EE0000"/>
        </w:rPr>
        <w:t>Trillium</w:t>
      </w:r>
      <w:r w:rsidR="00B238C0">
        <w:rPr>
          <w:color w:val="EE0000"/>
        </w:rPr>
        <w:t xml:space="preserve"> spp. responses to </w:t>
      </w:r>
      <w:r w:rsidR="00B238C0">
        <w:rPr>
          <w:i/>
          <w:iCs/>
          <w:color w:val="EE0000"/>
        </w:rPr>
        <w:t xml:space="preserve">A. </w:t>
      </w:r>
      <w:proofErr w:type="spellStart"/>
      <w:r w:rsidR="00B238C0">
        <w:rPr>
          <w:i/>
          <w:iCs/>
          <w:color w:val="EE0000"/>
        </w:rPr>
        <w:t>petiolata</w:t>
      </w:r>
      <w:proofErr w:type="spellEnd"/>
      <w:r w:rsidR="00B238C0">
        <w:rPr>
          <w:i/>
          <w:iCs/>
          <w:color w:val="EE0000"/>
        </w:rPr>
        <w:t xml:space="preserve"> </w:t>
      </w:r>
      <w:r w:rsidR="00B238C0">
        <w:rPr>
          <w:color w:val="EE0000"/>
        </w:rPr>
        <w:t>treatment.</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treatment 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w:t>
      </w:r>
      <w:r w:rsidRPr="00115EB4">
        <w:rPr>
          <w:color w:val="000000"/>
        </w:rPr>
        <w:lastRenderedPageBreak/>
        <w:t xml:space="preserve">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400D0FF5" w14:textId="11C0A9D2" w:rsidR="00B238C0" w:rsidRPr="00B238C0" w:rsidRDefault="00B238C0" w:rsidP="006555F1">
      <w:pPr>
        <w:spacing w:after="0" w:line="480" w:lineRule="auto"/>
        <w:rPr>
          <w:color w:val="EE0000"/>
        </w:rPr>
      </w:pPr>
      <w:r>
        <w:rPr>
          <w:color w:val="EE0000"/>
        </w:rPr>
        <w:t xml:space="preserve">Please see our comments above about our revised statistical approach, which now suggests that both species demonstrate complementary responses to </w:t>
      </w:r>
      <w:r>
        <w:rPr>
          <w:i/>
          <w:iCs/>
          <w:color w:val="EE0000"/>
        </w:rPr>
        <w:t xml:space="preserve">A. </w:t>
      </w:r>
      <w:proofErr w:type="spellStart"/>
      <w:r>
        <w:rPr>
          <w:i/>
          <w:iCs/>
          <w:color w:val="EE0000"/>
        </w:rPr>
        <w:t>petiolata</w:t>
      </w:r>
      <w:proofErr w:type="spellEnd"/>
      <w:r>
        <w:rPr>
          <w:color w:val="EE0000"/>
        </w:rPr>
        <w:t xml:space="preserve"> </w:t>
      </w:r>
      <w:r w:rsidR="00812896">
        <w:rPr>
          <w:color w:val="EE0000"/>
        </w:rPr>
        <w:t>treatment</w:t>
      </w:r>
      <w:r>
        <w:rPr>
          <w:color w:val="EE0000"/>
        </w:rPr>
        <w:t>.</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t xml:space="preserve">Why does </w:t>
      </w:r>
      <w:r w:rsidRPr="0099671C">
        <w:rPr>
          <w:i/>
          <w:iCs/>
          <w:color w:val="000000"/>
        </w:rPr>
        <w:t>Maianthemum</w:t>
      </w:r>
      <w:r w:rsidRPr="00115EB4">
        <w:rPr>
          <w:color w:val="000000"/>
        </w:rPr>
        <w:t xml:space="preserve"> respond to the presence of </w:t>
      </w:r>
      <w:r w:rsidRPr="0099671C">
        <w:rPr>
          <w:i/>
          <w:iCs/>
          <w:color w:val="000000"/>
        </w:rPr>
        <w:t xml:space="preserve">A. </w:t>
      </w:r>
      <w:proofErr w:type="spellStart"/>
      <w:r w:rsidRPr="0099671C">
        <w:rPr>
          <w:i/>
          <w:iCs/>
          <w:color w:val="000000"/>
        </w:rPr>
        <w:t>petiolata</w:t>
      </w:r>
      <w:proofErr w:type="spellEnd"/>
      <w:r w:rsidRPr="00115EB4">
        <w:rPr>
          <w:color w:val="000000"/>
        </w:rPr>
        <w:t xml:space="preserve"> in early spring, when water is available even if slightly lower than weeded treatment?</w:t>
      </w:r>
    </w:p>
    <w:p w14:paraId="0C65CF47" w14:textId="330D3AF6" w:rsidR="0060417E" w:rsidRPr="00B238C0" w:rsidRDefault="0060417E" w:rsidP="006555F1">
      <w:pPr>
        <w:spacing w:after="0" w:line="480" w:lineRule="auto"/>
        <w:rPr>
          <w:color w:val="EE0000"/>
        </w:rPr>
      </w:pPr>
      <w:r>
        <w:rPr>
          <w:color w:val="EE0000"/>
        </w:rPr>
        <w:t>Updated analyses suggest that net photosynthesis responses only occur later in the season</w:t>
      </w:r>
      <w:r w:rsidR="00B238C0">
        <w:rPr>
          <w:color w:val="EE0000"/>
        </w:rPr>
        <w:t xml:space="preserve"> despite a general </w:t>
      </w:r>
      <w:r w:rsidR="00B238C0">
        <w:rPr>
          <w:i/>
          <w:iCs/>
          <w:color w:val="EE0000"/>
        </w:rPr>
        <w:t xml:space="preserve">A. </w:t>
      </w:r>
      <w:proofErr w:type="spellStart"/>
      <w:r w:rsidR="00B238C0">
        <w:rPr>
          <w:i/>
          <w:iCs/>
          <w:color w:val="EE0000"/>
        </w:rPr>
        <w:t>petiolata</w:t>
      </w:r>
      <w:proofErr w:type="spellEnd"/>
      <w:r w:rsidR="00B238C0">
        <w:rPr>
          <w:color w:val="EE0000"/>
        </w:rPr>
        <w:t xml:space="preserve"> effect detected in the statistical models.</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 xml:space="preserve">A. </w:t>
      </w:r>
      <w:proofErr w:type="spellStart"/>
      <w:r w:rsidRPr="0099671C">
        <w:rPr>
          <w:i/>
          <w:iCs/>
          <w:color w:val="000000"/>
        </w:rPr>
        <w:t>petiolat</w:t>
      </w:r>
      <w:r w:rsidR="0099671C" w:rsidRPr="0099671C">
        <w:rPr>
          <w:i/>
          <w:iCs/>
          <w:color w:val="000000"/>
        </w:rPr>
        <w:t>a</w:t>
      </w:r>
      <w:proofErr w:type="spellEnd"/>
      <w:r w:rsidRPr="00115EB4">
        <w:rPr>
          <w:color w:val="000000"/>
        </w:rPr>
        <w:t>…”</w:t>
      </w:r>
    </w:p>
    <w:p w14:paraId="710E3672" w14:textId="36C324E7" w:rsidR="00D544D8" w:rsidRPr="00BB234E" w:rsidRDefault="00BB234E" w:rsidP="006555F1">
      <w:pPr>
        <w:spacing w:after="0" w:line="480" w:lineRule="auto"/>
        <w:rPr>
          <w:color w:val="EE0000"/>
        </w:rPr>
      </w:pPr>
      <w:r>
        <w:rPr>
          <w:color w:val="EE0000"/>
        </w:rPr>
        <w:t xml:space="preserve">Thank you for this suggestion. </w:t>
      </w:r>
      <w:r w:rsidRPr="002E3E95">
        <w:rPr>
          <w:color w:val="EE0000"/>
        </w:rPr>
        <w:t>We have corrected this here and clarified our use of the word “strongest” throughout the rest of the manuscript.</w:t>
      </w:r>
    </w:p>
    <w:p w14:paraId="6A8887E7" w14:textId="77777777" w:rsidR="00A3634A" w:rsidRDefault="00A3634A"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 xml:space="preserve">A. </w:t>
      </w:r>
      <w:proofErr w:type="spellStart"/>
      <w:r w:rsidRPr="0099671C">
        <w:rPr>
          <w:i/>
          <w:iCs/>
          <w:color w:val="000000"/>
        </w:rPr>
        <w:t>petiolata</w:t>
      </w:r>
      <w:proofErr w:type="spellEnd"/>
      <w:r w:rsidRPr="00115EB4">
        <w:rPr>
          <w:color w:val="000000"/>
        </w:rPr>
        <w:t>-ambient treatment. If AM partners are absent, why is the soil water content lower? If mycorrhizas facilitate water supply, shouldn't their absence have the opposite effect?</w:t>
      </w:r>
    </w:p>
    <w:p w14:paraId="25D5C2F5" w14:textId="79E332E6" w:rsidR="00B238C0" w:rsidRPr="00B238C0" w:rsidRDefault="00B238C0" w:rsidP="006555F1">
      <w:pPr>
        <w:spacing w:after="0" w:line="480" w:lineRule="auto"/>
        <w:rPr>
          <w:color w:val="EE0000"/>
        </w:rPr>
      </w:pPr>
      <w:r>
        <w:rPr>
          <w:color w:val="EE0000"/>
        </w:rPr>
        <w:t xml:space="preserve">Yes, this is plausible; however, it is also likely that presence of additional plants in the </w:t>
      </w:r>
      <w:r>
        <w:rPr>
          <w:i/>
          <w:iCs/>
          <w:color w:val="EE0000"/>
        </w:rPr>
        <w:t xml:space="preserve">A. </w:t>
      </w:r>
      <w:proofErr w:type="spellStart"/>
      <w:r>
        <w:rPr>
          <w:i/>
          <w:iCs/>
          <w:color w:val="EE0000"/>
        </w:rPr>
        <w:t>petiolata</w:t>
      </w:r>
      <w:proofErr w:type="spellEnd"/>
      <w:r>
        <w:rPr>
          <w:color w:val="EE0000"/>
        </w:rPr>
        <w:t>-ambient treatment (i.e.</w:t>
      </w:r>
      <w:ins w:id="27" w:author="Smith, Nick" w:date="2025-09-04T13:44:00Z" w16du:dateUtc="2025-09-04T18:44:00Z">
        <w:r w:rsidR="00582979">
          <w:rPr>
            <w:color w:val="EE0000"/>
          </w:rPr>
          <w:t>,</w:t>
        </w:r>
      </w:ins>
      <w:r>
        <w:rPr>
          <w:color w:val="EE0000"/>
        </w:rPr>
        <w:t xml:space="preserve"> </w:t>
      </w:r>
      <w:r>
        <w:rPr>
          <w:i/>
          <w:iCs/>
          <w:color w:val="EE0000"/>
        </w:rPr>
        <w:t xml:space="preserve">A. </w:t>
      </w:r>
      <w:proofErr w:type="spellStart"/>
      <w:r>
        <w:rPr>
          <w:i/>
          <w:iCs/>
          <w:color w:val="EE0000"/>
        </w:rPr>
        <w:t>petiolata</w:t>
      </w:r>
      <w:proofErr w:type="spellEnd"/>
      <w:r>
        <w:rPr>
          <w:color w:val="EE0000"/>
        </w:rPr>
        <w:t xml:space="preserve"> allowed to persist) results in greater </w:t>
      </w:r>
      <w:r w:rsidR="00A3634A">
        <w:rPr>
          <w:color w:val="EE0000"/>
        </w:rPr>
        <w:t xml:space="preserve">plot-level </w:t>
      </w:r>
      <w:r>
        <w:rPr>
          <w:color w:val="EE0000"/>
        </w:rPr>
        <w:lastRenderedPageBreak/>
        <w:t xml:space="preserve">water uptake, rendering these plots with less water availability compared to the </w:t>
      </w:r>
      <w:r>
        <w:rPr>
          <w:i/>
          <w:iCs/>
          <w:color w:val="EE0000"/>
        </w:rPr>
        <w:t xml:space="preserve">A. </w:t>
      </w:r>
      <w:proofErr w:type="spellStart"/>
      <w:r>
        <w:rPr>
          <w:i/>
          <w:iCs/>
          <w:color w:val="EE0000"/>
        </w:rPr>
        <w:t>petiolata</w:t>
      </w:r>
      <w:proofErr w:type="spellEnd"/>
      <w:r>
        <w:rPr>
          <w:color w:val="EE0000"/>
        </w:rPr>
        <w:t>-weeded treatment</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t>L521-533. Again, I agree with these explanations, but only under closed canopy conditions, i.e., with lower nutrient and water availability.</w:t>
      </w:r>
    </w:p>
    <w:p w14:paraId="37ED5B80" w14:textId="1C2626F0" w:rsidR="002E3E95" w:rsidRPr="002E3E95" w:rsidRDefault="002E3E95" w:rsidP="006555F1">
      <w:pPr>
        <w:spacing w:after="0" w:line="480" w:lineRule="auto"/>
        <w:rPr>
          <w:color w:val="EE0000"/>
        </w:rPr>
      </w:pPr>
      <w:r>
        <w:rPr>
          <w:color w:val="EE0000"/>
        </w:rPr>
        <w:t>The revised manuscript now includes a sentence in the Discussion about how we cannot separate effects of canopy closure from changes in soil resource availability with the present design</w:t>
      </w:r>
      <w:r w:rsidR="001D7631">
        <w:rPr>
          <w:color w:val="EE0000"/>
        </w:rPr>
        <w:t>: “</w:t>
      </w:r>
      <w:r w:rsidR="001D7631" w:rsidRPr="001D7631">
        <w:rPr>
          <w:color w:val="EE0000"/>
        </w:rPr>
        <w:t>It is important to note that this study cannot separate the effects of canopy closure from effects on soil resource availability, indicating an important avenue of future research needed to understand the causal mechanism explaining these temporal effects.</w:t>
      </w:r>
      <w:r w:rsidR="001D7631">
        <w:rPr>
          <w:color w:val="EE0000"/>
        </w:rPr>
        <w:t>”</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t>L584. Again, the soil moisture content between the weeded and ambient treatments differs only slightly in the first half of May.</w:t>
      </w:r>
    </w:p>
    <w:p w14:paraId="64592656" w14:textId="6C78B07A" w:rsidR="0007352C" w:rsidRPr="0007352C" w:rsidRDefault="00D544D8" w:rsidP="006555F1">
      <w:pPr>
        <w:spacing w:after="0" w:line="480" w:lineRule="auto"/>
        <w:rPr>
          <w:color w:val="EE0000"/>
        </w:rPr>
      </w:pPr>
      <w:r>
        <w:rPr>
          <w:color w:val="EE0000"/>
        </w:rPr>
        <w:t>This is</w:t>
      </w:r>
      <w:r w:rsidR="0007352C">
        <w:rPr>
          <w:color w:val="EE0000"/>
        </w:rPr>
        <w:t xml:space="preserve"> not a correct characterization of our results. Model results and Fig. 2c suggest that reductions in soil moisture when </w:t>
      </w:r>
      <w:r w:rsidR="0007352C">
        <w:rPr>
          <w:i/>
          <w:iCs/>
          <w:color w:val="EE0000"/>
        </w:rPr>
        <w:t xml:space="preserve">A. </w:t>
      </w:r>
      <w:proofErr w:type="spellStart"/>
      <w:r w:rsidR="0007352C">
        <w:rPr>
          <w:i/>
          <w:iCs/>
          <w:color w:val="EE0000"/>
        </w:rPr>
        <w:t>petiolata</w:t>
      </w:r>
      <w:proofErr w:type="spellEnd"/>
      <w:r w:rsidR="0007352C">
        <w:rPr>
          <w:color w:val="EE0000"/>
        </w:rPr>
        <w:t xml:space="preserve"> persists across the measurement period. Model results indicate that there is no interaction between day of year and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 This is supported by the patterns visualized in Fig. 2c, where the slope that explains the day of year effect on soil moisture is similar between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treatments, but </w:t>
      </w:r>
      <w:r w:rsidR="0007352C">
        <w:rPr>
          <w:i/>
          <w:iCs/>
          <w:color w:val="EE0000"/>
        </w:rPr>
        <w:t xml:space="preserve">A. </w:t>
      </w:r>
      <w:proofErr w:type="spellStart"/>
      <w:r w:rsidR="0007352C">
        <w:rPr>
          <w:i/>
          <w:iCs/>
          <w:color w:val="EE0000"/>
        </w:rPr>
        <w:t>petiolata</w:t>
      </w:r>
      <w:proofErr w:type="spellEnd"/>
      <w:r w:rsidR="0007352C">
        <w:rPr>
          <w:color w:val="EE0000"/>
        </w:rPr>
        <w:t xml:space="preserve"> treatments exhibit a different y-intercept.</w:t>
      </w:r>
    </w:p>
    <w:p w14:paraId="5BFCB504" w14:textId="77777777" w:rsidR="00D544D8" w:rsidRDefault="00D544D8" w:rsidP="006555F1">
      <w:pPr>
        <w:spacing w:after="0" w:line="480" w:lineRule="auto"/>
        <w:rPr>
          <w:color w:val="000000"/>
        </w:rPr>
      </w:pPr>
    </w:p>
    <w:p w14:paraId="094AD305" w14:textId="4D3C4055" w:rsidR="0074160B" w:rsidRDefault="00115EB4" w:rsidP="006555F1">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03751CE5" w:rsidR="00D544D8" w:rsidRPr="002E3E95" w:rsidRDefault="002E3E95" w:rsidP="006555F1">
      <w:pPr>
        <w:spacing w:after="0" w:line="360" w:lineRule="auto"/>
        <w:rPr>
          <w:color w:val="EE0000"/>
        </w:rPr>
      </w:pPr>
      <w:r>
        <w:rPr>
          <w:color w:val="EE0000"/>
        </w:rPr>
        <w:lastRenderedPageBreak/>
        <w:t>This is true. We have included a sentence in the Discussion that explains how we are unable to disentangle canopy effects from soil resource availability effects</w:t>
      </w:r>
      <w:r w:rsidR="001D7631">
        <w:rPr>
          <w:color w:val="EE0000"/>
        </w:rPr>
        <w:t>: “</w:t>
      </w:r>
      <w:r w:rsidR="001D7631" w:rsidRPr="001D7631">
        <w:rPr>
          <w:color w:val="EE0000"/>
        </w:rPr>
        <w:t>It is important to note that this study cannot separate the effects of canopy closure from effects on soil resource availability, indicating an important avenue of future research needed to understand the causal mechanism explaining these temporal effects.</w:t>
      </w:r>
      <w:r w:rsidR="001D7631">
        <w:rPr>
          <w:color w:val="EE0000"/>
        </w:rPr>
        <w:t>”</w:t>
      </w:r>
    </w:p>
    <w:sectPr w:rsidR="00D544D8" w:rsidRPr="002E3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mith, Nick" w:date="2025-09-04T13:31:00Z" w:initials="SN">
    <w:p w14:paraId="71F6BF84" w14:textId="77777777" w:rsidR="00AB3AE2" w:rsidRDefault="00AB3AE2" w:rsidP="00AB3AE2">
      <w:r>
        <w:rPr>
          <w:rStyle w:val="CommentReference"/>
        </w:rPr>
        <w:annotationRef/>
      </w:r>
      <w:r>
        <w:rPr>
          <w:sz w:val="20"/>
          <w:szCs w:val="20"/>
        </w:rPr>
        <w:t>should we clarify here/throughout that these are values standardized to a common temperature?</w:t>
      </w:r>
    </w:p>
  </w:comment>
  <w:comment w:id="1" w:author="Smith, Nick" w:date="2025-09-04T13:35:00Z" w:initials="SN">
    <w:p w14:paraId="5504412F" w14:textId="77777777" w:rsidR="00AB3AE2" w:rsidRDefault="00AB3AE2" w:rsidP="00AB3AE2">
      <w:r>
        <w:rPr>
          <w:rStyle w:val="CommentReference"/>
        </w:rPr>
        <w:annotationRef/>
      </w:r>
      <w:r>
        <w:rPr>
          <w:sz w:val="20"/>
          <w:szCs w:val="20"/>
        </w:rPr>
        <w:t>see text edit</w:t>
      </w:r>
    </w:p>
  </w:comment>
  <w:comment w:id="22" w:author="Smith, Nick" w:date="2025-09-04T13:41:00Z" w:initials="SN">
    <w:p w14:paraId="3BDB0EC7" w14:textId="77777777" w:rsidR="00582979" w:rsidRDefault="00582979" w:rsidP="00582979">
      <w:r>
        <w:rPr>
          <w:rStyle w:val="CommentReference"/>
        </w:rPr>
        <w:annotationRef/>
      </w:r>
      <w:r>
        <w:rPr>
          <w:sz w:val="20"/>
          <w:szCs w:val="20"/>
        </w:rPr>
        <w:t>Maybe remove? So as not to open this can of worms (e.g., reviewer wanting to see those data,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F6BF84" w15:done="0"/>
  <w15:commentEx w15:paraId="5504412F" w15:paraIdParent="71F6BF84" w15:done="0"/>
  <w15:commentEx w15:paraId="3BDB0E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43B908" w16cex:dateUtc="2025-09-04T18:31:00Z"/>
  <w16cex:commentExtensible w16cex:durableId="79F59A16" w16cex:dateUtc="2025-09-04T18:35:00Z"/>
  <w16cex:commentExtensible w16cex:durableId="0A0447DE" w16cex:dateUtc="2025-09-04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F6BF84" w16cid:durableId="3043B908"/>
  <w16cid:commentId w16cid:paraId="5504412F" w16cid:durableId="79F59A16"/>
  <w16cid:commentId w16cid:paraId="3BDB0EC7" w16cid:durableId="0A0447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07352C"/>
    <w:rsid w:val="000C0F85"/>
    <w:rsid w:val="000F7D7C"/>
    <w:rsid w:val="00115EB4"/>
    <w:rsid w:val="00197342"/>
    <w:rsid w:val="001A7F04"/>
    <w:rsid w:val="001D7631"/>
    <w:rsid w:val="001D7CFF"/>
    <w:rsid w:val="002163FC"/>
    <w:rsid w:val="002875D0"/>
    <w:rsid w:val="002D4E45"/>
    <w:rsid w:val="002E3E95"/>
    <w:rsid w:val="0034178D"/>
    <w:rsid w:val="00390CF5"/>
    <w:rsid w:val="003924FD"/>
    <w:rsid w:val="003B7B0A"/>
    <w:rsid w:val="003F0D7D"/>
    <w:rsid w:val="004146E8"/>
    <w:rsid w:val="004976EA"/>
    <w:rsid w:val="004A30E3"/>
    <w:rsid w:val="004B0657"/>
    <w:rsid w:val="0052110A"/>
    <w:rsid w:val="00582979"/>
    <w:rsid w:val="00587DC9"/>
    <w:rsid w:val="005C540B"/>
    <w:rsid w:val="005F781D"/>
    <w:rsid w:val="0060417E"/>
    <w:rsid w:val="00643427"/>
    <w:rsid w:val="006555F1"/>
    <w:rsid w:val="00671827"/>
    <w:rsid w:val="006C1B58"/>
    <w:rsid w:val="006D08D7"/>
    <w:rsid w:val="006E47C3"/>
    <w:rsid w:val="0074160B"/>
    <w:rsid w:val="00746A87"/>
    <w:rsid w:val="007742E9"/>
    <w:rsid w:val="00812896"/>
    <w:rsid w:val="00814E1E"/>
    <w:rsid w:val="00893F2D"/>
    <w:rsid w:val="008C783C"/>
    <w:rsid w:val="008E5870"/>
    <w:rsid w:val="009829EC"/>
    <w:rsid w:val="0099671C"/>
    <w:rsid w:val="00A3634A"/>
    <w:rsid w:val="00A54896"/>
    <w:rsid w:val="00A63085"/>
    <w:rsid w:val="00AB3AE2"/>
    <w:rsid w:val="00AB7F3E"/>
    <w:rsid w:val="00AC1A18"/>
    <w:rsid w:val="00B238C0"/>
    <w:rsid w:val="00BA6941"/>
    <w:rsid w:val="00BB234E"/>
    <w:rsid w:val="00CB2773"/>
    <w:rsid w:val="00D544D8"/>
    <w:rsid w:val="00E53A0B"/>
    <w:rsid w:val="00E94356"/>
    <w:rsid w:val="00ED272B"/>
    <w:rsid w:val="00EF0756"/>
    <w:rsid w:val="00FC4112"/>
    <w:rsid w:val="00FC71B2"/>
    <w:rsid w:val="00FD117B"/>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 w:type="character" w:styleId="Hyperlink">
    <w:name w:val="Hyperlink"/>
    <w:basedOn w:val="DefaultParagraphFont"/>
    <w:uiPriority w:val="99"/>
    <w:unhideWhenUsed/>
    <w:rsid w:val="00E94356"/>
    <w:rPr>
      <w:color w:val="467886" w:themeColor="hyperlink"/>
      <w:u w:val="single"/>
    </w:rPr>
  </w:style>
  <w:style w:type="character" w:styleId="UnresolvedMention">
    <w:name w:val="Unresolved Mention"/>
    <w:basedOn w:val="DefaultParagraphFont"/>
    <w:uiPriority w:val="99"/>
    <w:semiHidden/>
    <w:unhideWhenUsed/>
    <w:rsid w:val="00E94356"/>
    <w:rPr>
      <w:color w:val="605E5C"/>
      <w:shd w:val="clear" w:color="auto" w:fill="E1DFDD"/>
    </w:rPr>
  </w:style>
  <w:style w:type="paragraph" w:styleId="Revision">
    <w:name w:val="Revision"/>
    <w:hidden/>
    <w:uiPriority w:val="99"/>
    <w:semiHidden/>
    <w:rsid w:val="00FC71B2"/>
    <w:pPr>
      <w:spacing w:after="0" w:line="240" w:lineRule="auto"/>
    </w:pPr>
  </w:style>
  <w:style w:type="character" w:styleId="CommentReference">
    <w:name w:val="annotation reference"/>
    <w:basedOn w:val="DefaultParagraphFont"/>
    <w:uiPriority w:val="99"/>
    <w:semiHidden/>
    <w:unhideWhenUsed/>
    <w:rsid w:val="00FC71B2"/>
    <w:rPr>
      <w:sz w:val="16"/>
      <w:szCs w:val="16"/>
    </w:rPr>
  </w:style>
  <w:style w:type="paragraph" w:styleId="CommentText">
    <w:name w:val="annotation text"/>
    <w:basedOn w:val="Normal"/>
    <w:link w:val="CommentTextChar"/>
    <w:uiPriority w:val="99"/>
    <w:semiHidden/>
    <w:unhideWhenUsed/>
    <w:rsid w:val="00FC71B2"/>
    <w:pPr>
      <w:spacing w:line="240" w:lineRule="auto"/>
    </w:pPr>
    <w:rPr>
      <w:sz w:val="20"/>
      <w:szCs w:val="20"/>
    </w:rPr>
  </w:style>
  <w:style w:type="character" w:customStyle="1" w:styleId="CommentTextChar">
    <w:name w:val="Comment Text Char"/>
    <w:basedOn w:val="DefaultParagraphFont"/>
    <w:link w:val="CommentText"/>
    <w:uiPriority w:val="99"/>
    <w:semiHidden/>
    <w:rsid w:val="00FC71B2"/>
    <w:rPr>
      <w:sz w:val="20"/>
      <w:szCs w:val="20"/>
    </w:rPr>
  </w:style>
  <w:style w:type="paragraph" w:styleId="CommentSubject">
    <w:name w:val="annotation subject"/>
    <w:basedOn w:val="CommentText"/>
    <w:next w:val="CommentText"/>
    <w:link w:val="CommentSubjectChar"/>
    <w:uiPriority w:val="99"/>
    <w:semiHidden/>
    <w:unhideWhenUsed/>
    <w:rsid w:val="00FC71B2"/>
    <w:rPr>
      <w:b/>
      <w:bCs/>
    </w:rPr>
  </w:style>
  <w:style w:type="character" w:customStyle="1" w:styleId="CommentSubjectChar">
    <w:name w:val="Comment Subject Char"/>
    <w:basedOn w:val="CommentTextChar"/>
    <w:link w:val="CommentSubject"/>
    <w:uiPriority w:val="99"/>
    <w:semiHidden/>
    <w:rsid w:val="00FC71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evan.a.perkowski@ttu.edu" TargetMode="Externa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EF4209"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EF4209" w:rsidRDefault="00387337" w:rsidP="00387337">
          <w:pPr>
            <w:pStyle w:val="2CA7FA2F67FF7D438E32B8377AE9E3DC"/>
          </w:pPr>
          <w:r w:rsidRPr="00854AB4">
            <w:rPr>
              <w:rStyle w:val="PlaceholderText"/>
            </w:rPr>
            <w:t>Click or tap here to enter text.</w:t>
          </w:r>
        </w:p>
      </w:docPartBody>
    </w:docPart>
    <w:docPart>
      <w:docPartPr>
        <w:name w:val="9C8A30BB6D308140B3ED2C79E0C53002"/>
        <w:category>
          <w:name w:val="General"/>
          <w:gallery w:val="placeholder"/>
        </w:category>
        <w:types>
          <w:type w:val="bbPlcHdr"/>
        </w:types>
        <w:behaviors>
          <w:behavior w:val="content"/>
        </w:behaviors>
        <w:guid w:val="{C738734F-3A98-1D42-B691-C42DF430A18E}"/>
      </w:docPartPr>
      <w:docPartBody>
        <w:p w:rsidR="000C7912" w:rsidRDefault="00BC43F3" w:rsidP="00BC43F3">
          <w:pPr>
            <w:pStyle w:val="9C8A30BB6D308140B3ED2C79E0C53002"/>
          </w:pPr>
          <w:r w:rsidRPr="00854AB4">
            <w:rPr>
              <w:rStyle w:val="PlaceholderText"/>
            </w:rPr>
            <w:t>Click or tap here to enter text.</w:t>
          </w:r>
        </w:p>
      </w:docPartBody>
    </w:docPart>
    <w:docPart>
      <w:docPartPr>
        <w:name w:val="757A39BECB97F545A035E128471FF528"/>
        <w:category>
          <w:name w:val="General"/>
          <w:gallery w:val="placeholder"/>
        </w:category>
        <w:types>
          <w:type w:val="bbPlcHdr"/>
        </w:types>
        <w:behaviors>
          <w:behavior w:val="content"/>
        </w:behaviors>
        <w:guid w:val="{946F3CB4-AC99-5843-8D67-386E88C88F4E}"/>
      </w:docPartPr>
      <w:docPartBody>
        <w:p w:rsidR="000C7912" w:rsidRDefault="00BC43F3" w:rsidP="00BC43F3">
          <w:pPr>
            <w:pStyle w:val="757A39BECB97F545A035E128471FF528"/>
          </w:pPr>
          <w:r w:rsidRPr="00854AB4">
            <w:rPr>
              <w:rStyle w:val="PlaceholderText"/>
            </w:rPr>
            <w:t>Click or tap here to enter text.</w:t>
          </w:r>
        </w:p>
      </w:docPartBody>
    </w:docPart>
    <w:docPart>
      <w:docPartPr>
        <w:name w:val="5C62B1591B1E1045A658D3233D8660F8"/>
        <w:category>
          <w:name w:val="General"/>
          <w:gallery w:val="placeholder"/>
        </w:category>
        <w:types>
          <w:type w:val="bbPlcHdr"/>
        </w:types>
        <w:behaviors>
          <w:behavior w:val="content"/>
        </w:behaviors>
        <w:guid w:val="{08C4548C-A7E8-504F-A42C-0CA347821535}"/>
      </w:docPartPr>
      <w:docPartBody>
        <w:p w:rsidR="000C7912" w:rsidRDefault="00BC43F3" w:rsidP="00BC43F3">
          <w:pPr>
            <w:pStyle w:val="5C62B1591B1E1045A658D3233D8660F8"/>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0C7912"/>
    <w:rsid w:val="00116EDD"/>
    <w:rsid w:val="00197342"/>
    <w:rsid w:val="00232380"/>
    <w:rsid w:val="002875D0"/>
    <w:rsid w:val="00387337"/>
    <w:rsid w:val="004146E8"/>
    <w:rsid w:val="004A30E3"/>
    <w:rsid w:val="0052110A"/>
    <w:rsid w:val="00746A87"/>
    <w:rsid w:val="00894EA1"/>
    <w:rsid w:val="00AE22C3"/>
    <w:rsid w:val="00BA6DC2"/>
    <w:rsid w:val="00BC43F3"/>
    <w:rsid w:val="00C13A69"/>
    <w:rsid w:val="00D74347"/>
    <w:rsid w:val="00EF4209"/>
    <w:rsid w:val="00FD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3F3"/>
    <w:rPr>
      <w:color w:val="666666"/>
    </w:rPr>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 w:type="paragraph" w:customStyle="1" w:styleId="9C8A30BB6D308140B3ED2C79E0C53002">
    <w:name w:val="9C8A30BB6D308140B3ED2C79E0C53002"/>
    <w:rsid w:val="00BC43F3"/>
  </w:style>
  <w:style w:type="paragraph" w:customStyle="1" w:styleId="757A39BECB97F545A035E128471FF528">
    <w:name w:val="757A39BECB97F545A035E128471FF528"/>
    <w:rsid w:val="00BC43F3"/>
  </w:style>
  <w:style w:type="paragraph" w:customStyle="1" w:styleId="5C62B1591B1E1045A658D3233D8660F8">
    <w:name w:val="5C62B1591B1E1045A658D3233D8660F8"/>
    <w:rsid w:val="00BC4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Smith, Nick</cp:lastModifiedBy>
  <cp:revision>5</cp:revision>
  <dcterms:created xsi:type="dcterms:W3CDTF">2025-09-04T17:28:00Z</dcterms:created>
  <dcterms:modified xsi:type="dcterms:W3CDTF">2025-09-04T18:45:00Z</dcterms:modified>
</cp:coreProperties>
</file>